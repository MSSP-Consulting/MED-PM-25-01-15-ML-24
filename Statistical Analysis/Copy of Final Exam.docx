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ind w:left="360" w:hanging="360"/>
        <w:rPr>
          <w:sz w:val="24"/>
          <w:szCs w:val="24"/>
        </w:rPr>
      </w:pPr>
      <w:r w:rsidDel="00000000" w:rsidR="00000000" w:rsidRPr="00000000">
        <w:rPr>
          <w:sz w:val="24"/>
          <w:szCs w:val="24"/>
          <w:rtl w:val="0"/>
        </w:rPr>
        <w:t xml:space="preserve">Introduction Text: </w:t>
      </w:r>
    </w:p>
    <w:p w:rsidR="00000000" w:rsidDel="00000000" w:rsidP="00000000" w:rsidRDefault="00000000" w:rsidRPr="00000000" w14:paraId="00000002">
      <w:pPr>
        <w:spacing w:after="280" w:lineRule="auto"/>
        <w:ind w:left="360" w:hanging="360"/>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quiz has 20 questions. Two minutes is allowed for each question. For each incorrect response you will be asked a follow-up question asking why you thought you got the question incorrect. At the end of the quiz, there is a brief survey, which should take about 5 minutes.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48-year-old woman visited her physician complaining of constant thirst and frequent urination. She was admitted to the hospital to determine the cause of her polydipsia and polyuria. She was not given fluids for 6 h, and no change in her urine osmolarity was measured during this time. When given an infusion of a </w:t>
      </w:r>
      <w:r w:rsidDel="00000000" w:rsidR="00000000" w:rsidRPr="00000000">
        <w:rPr>
          <w:color w:val="333333"/>
          <w:sz w:val="24"/>
          <w:szCs w:val="24"/>
          <w:rtl w:val="0"/>
        </w:rPr>
        <w:t xml:space="preserve">non pressor</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dose of an antidiuretic hormone (ADH) agonist, she experienced a rapid increase in urine osmolarity. What diagnosis is most likely to account for the woman’s polydipsia and polyuria?</w:t>
      </w:r>
      <w:bookmarkStart w:colFirst="0" w:colLast="0" w:name="bookmark=id.gjdgxs" w:id="0"/>
      <w:bookmarkEnd w:id="0"/>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Central diabetes insipidus</w:t>
      </w:r>
      <w:bookmarkStart w:colFirst="0" w:colLast="0" w:name="bookmark=id.30j0zll" w:id="1"/>
      <w:bookmarkEnd w:id="1"/>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Compulsive overconsumption of water</w:t>
      </w:r>
    </w:p>
    <w:p w:rsidR="00000000" w:rsidDel="00000000" w:rsidP="00000000" w:rsidRDefault="00000000" w:rsidRPr="00000000" w14:paraId="0000000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Nephrogenic diabetes insipidus</w:t>
      </w:r>
    </w:p>
    <w:p w:rsidR="00000000" w:rsidDel="00000000" w:rsidP="00000000" w:rsidRDefault="00000000" w:rsidRPr="00000000" w14:paraId="0000000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Type 1 diabetes mellitus</w:t>
      </w:r>
    </w:p>
    <w:p w:rsidR="00000000" w:rsidDel="00000000" w:rsidP="00000000" w:rsidRDefault="00000000" w:rsidRPr="00000000" w14:paraId="0000000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0" w:line="259" w:lineRule="auto"/>
        <w:ind w:left="144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Type 2 diabetes mellitus</w:t>
      </w:r>
    </w:p>
    <w:p w:rsidR="00000000" w:rsidDel="00000000" w:rsidP="00000000" w:rsidRDefault="00000000" w:rsidRPr="00000000" w14:paraId="00000009">
      <w:pPr>
        <w:spacing w:after="280" w:lineRule="auto"/>
        <w:rPr>
          <w:color w:val="333333"/>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61-year-old man with a previous myocardial infarction presents with shortness of breath and fatigue. An electrocardiogram is ordered. The trace reveals wide QRS complexes in all leads. Which of the following changes to cardiac innervation or conduction is most likely responsible for the wide QRS complexes?</w:t>
      </w:r>
    </w:p>
    <w:p w:rsidR="00000000" w:rsidDel="00000000" w:rsidP="00000000" w:rsidRDefault="00000000" w:rsidRPr="00000000" w14:paraId="000000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Decreased parasympathetic innervation to the heart</w:t>
      </w:r>
    </w:p>
    <w:p w:rsidR="00000000" w:rsidDel="00000000" w:rsidP="00000000" w:rsidRDefault="00000000" w:rsidRPr="00000000" w14:paraId="000000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Decreased conduction rate along the bundle branches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Decreased conduction rate from the SA node to the AV node</w:t>
      </w:r>
    </w:p>
    <w:p w:rsidR="00000000" w:rsidDel="00000000" w:rsidP="00000000" w:rsidRDefault="00000000" w:rsidRPr="00000000" w14:paraId="000000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Sinus bradycardia</w:t>
      </w:r>
    </w:p>
    <w:p w:rsidR="00000000" w:rsidDel="00000000" w:rsidP="00000000" w:rsidRDefault="00000000" w:rsidRPr="00000000" w14:paraId="0000000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Sinus tachycardia</w:t>
      </w:r>
    </w:p>
    <w:p w:rsidR="00000000" w:rsidDel="00000000" w:rsidP="00000000" w:rsidRDefault="00000000" w:rsidRPr="00000000" w14:paraId="00000010">
      <w:pPr>
        <w:spacing w:after="280" w:lineRule="auto"/>
        <w:rPr>
          <w:color w:val="333333"/>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55-year-old man presents with complaints of dizziness and shortness of breath on exertion. The physician detects a heart murmur heard during the portion of the cardiac cycle labeled X on the image. Which of the following heart valve pathologies would most likely produce this murmur?</w:t>
      </w:r>
    </w:p>
    <w:bookmarkStart w:colFirst="0" w:colLast="0" w:name="bookmark=id.1fob9te" w:id="2"/>
    <w:bookmarkEnd w:id="2"/>
    <w:bookmarkStart w:colFirst="0" w:colLast="0" w:name="bookmark=id.2et92p0" w:id="3"/>
    <w:bookmarkEnd w:id="3"/>
    <w:bookmarkStart w:colFirst="0" w:colLast="0" w:name="bookmark=id.3znysh7" w:id="4"/>
    <w:bookmarkEnd w:id="4"/>
    <w:p w:rsidR="00000000" w:rsidDel="00000000" w:rsidP="00000000" w:rsidRDefault="00000000" w:rsidRPr="00000000" w14:paraId="00000012">
      <w:pPr>
        <w:spacing w:after="280" w:lineRule="auto"/>
        <w:rPr>
          <w:color w:val="333333"/>
          <w:sz w:val="24"/>
          <w:szCs w:val="24"/>
        </w:rPr>
      </w:pPr>
      <w:r w:rsidDel="00000000" w:rsidR="00000000" w:rsidRPr="00000000">
        <w:rPr>
          <w:color w:val="333333"/>
          <w:sz w:val="24"/>
          <w:szCs w:val="24"/>
        </w:rPr>
        <w:drawing>
          <wp:inline distB="0" distT="0" distL="0" distR="0">
            <wp:extent cx="3524250" cy="2524125"/>
            <wp:effectExtent b="0" l="0" r="0" t="0"/>
            <wp:docPr descr="No Image Available!" id="1129420070" name="image1.jpg"/>
            <a:graphic>
              <a:graphicData uri="http://schemas.openxmlformats.org/drawingml/2006/picture">
                <pic:pic>
                  <pic:nvPicPr>
                    <pic:cNvPr descr="No Image Available!" id="0" name="image1.jpg"/>
                    <pic:cNvPicPr preferRelativeResize="0"/>
                  </pic:nvPicPr>
                  <pic:blipFill>
                    <a:blip r:embed="rId7"/>
                    <a:srcRect b="0" l="0" r="0" t="0"/>
                    <a:stretch>
                      <a:fillRect/>
                    </a:stretch>
                  </pic:blipFill>
                  <pic:spPr>
                    <a:xfrm>
                      <a:off x="0" y="0"/>
                      <a:ext cx="35242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Aortic valve stenosis</w:t>
      </w:r>
    </w:p>
    <w:p w:rsidR="00000000" w:rsidDel="00000000" w:rsidP="00000000" w:rsidRDefault="00000000" w:rsidRPr="00000000" w14:paraId="0000001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Mitral valve stenosis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Pulmonic valve stenosis</w:t>
      </w:r>
    </w:p>
    <w:p w:rsidR="00000000" w:rsidDel="00000000" w:rsidP="00000000" w:rsidRDefault="00000000" w:rsidRPr="00000000" w14:paraId="0000001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Tricuspid valve regurgitation</w:t>
      </w:r>
    </w:p>
    <w:p w:rsidR="00000000" w:rsidDel="00000000" w:rsidP="00000000" w:rsidRDefault="00000000" w:rsidRPr="00000000" w14:paraId="0000001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8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Mitral valve regurgitation</w:t>
      </w:r>
    </w:p>
    <w:p w:rsidR="00000000" w:rsidDel="00000000" w:rsidP="00000000" w:rsidRDefault="00000000" w:rsidRPr="00000000" w14:paraId="00000018">
      <w:pPr>
        <w:spacing w:after="280" w:lineRule="auto"/>
        <w:rPr>
          <w:color w:val="333333"/>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patient with right heart failure presents with shortness of breath. Tests reveal right ventricular hypertrophy, a systolic murmur, and pitting leg edema. There is no indication of left ventricular failure. Which of the following hemodynamic changes is expected in the pulmonary capillaries?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Decreased pulmonary capillary hydrostatic fluid pressure</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Decreased pulmonary interstitial colloid osmotic pressure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Decreased pulmonary capillary filtration coefficient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Increased pulmonary interstitial hydrostatic fluid pressure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Increased pulmonary capillary colloid osmotic pressure</w:t>
      </w:r>
    </w:p>
    <w:p w:rsidR="00000000" w:rsidDel="00000000" w:rsidP="00000000" w:rsidRDefault="00000000" w:rsidRPr="00000000" w14:paraId="0000001F">
      <w:pPr>
        <w:spacing w:after="280" w:lineRule="auto"/>
        <w:rPr>
          <w:color w:val="333333"/>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75-year-old woman complains of bilateral temporal hemianopsia, and imaging of the head reveals a suprasellar granular cell tumor. The tumor is excised, and immunohistochemical studies using biomarkers are performed in order to determine the tumor cell origin. A positive reaction for which of the following hormones would indicate that the tumor is of neuroectodermal origin?</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Adrenocorticotropic hormone</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β-endorphin</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Luteinizing hormone</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Oxytocin</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Thyroid-stimulating hormone</w:t>
      </w:r>
    </w:p>
    <w:p w:rsidR="00000000" w:rsidDel="00000000" w:rsidP="00000000" w:rsidRDefault="00000000" w:rsidRPr="00000000" w14:paraId="00000026">
      <w:pPr>
        <w:spacing w:after="280" w:lineRule="auto"/>
        <w:rPr>
          <w:color w:val="333333"/>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21-year-old woman presents with weight loss, nervousness, sweating, and fatigue. Her neck examination shows a soft, diffuse, nonnodular mid-line mass that is mobile on swallowing. Mild exophthalmia is also noted. Her resting pulse is 100/min and blood pressure 135/90 mm Hg. The patient’s thyroid function tests are below. What is the most likely diagnosis?</w:t>
      </w:r>
    </w:p>
    <w:tbl>
      <w:tblPr>
        <w:tblStyle w:val="Table1"/>
        <w:tblW w:w="7128.0" w:type="dxa"/>
        <w:jc w:val="left"/>
        <w:tblBorders>
          <w:top w:color="ffffff" w:space="0" w:sz="6" w:val="single"/>
          <w:left w:color="ffffff" w:space="0" w:sz="6" w:val="single"/>
          <w:bottom w:color="ffffff" w:space="0" w:sz="6" w:val="single"/>
          <w:right w:color="ffffff" w:space="0" w:sz="6" w:val="single"/>
        </w:tblBorders>
        <w:tblLayout w:type="fixed"/>
        <w:tblLook w:val="0400"/>
      </w:tblPr>
      <w:tblGrid>
        <w:gridCol w:w="1746"/>
        <w:gridCol w:w="1590"/>
        <w:gridCol w:w="3792"/>
        <w:tblGridChange w:id="0">
          <w:tblGrid>
            <w:gridCol w:w="1746"/>
            <w:gridCol w:w="1590"/>
            <w:gridCol w:w="3792"/>
          </w:tblGrid>
        </w:tblGridChange>
      </w:tblGrid>
      <w:tr>
        <w:trPr>
          <w:cantSplit w:val="0"/>
          <w:trHeight w:val="300" w:hRule="atLeast"/>
          <w:tblHeader w:val="0"/>
        </w:trPr>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p w:rsidR="00000000" w:rsidDel="00000000" w:rsidP="00000000" w:rsidRDefault="00000000" w:rsidRPr="00000000" w14:paraId="00000028">
            <w:pPr>
              <w:rPr>
                <w:color w:val="333333"/>
                <w:sz w:val="24"/>
                <w:szCs w:val="24"/>
              </w:rPr>
            </w:pPr>
            <w:r w:rsidDel="00000000" w:rsidR="00000000" w:rsidRPr="00000000">
              <w:rPr>
                <w:color w:val="333333"/>
                <w:sz w:val="24"/>
                <w:szCs w:val="24"/>
                <w:rtl w:val="0"/>
              </w:rPr>
              <w:t xml:space="preserve">Variable</w:t>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p w:rsidR="00000000" w:rsidDel="00000000" w:rsidP="00000000" w:rsidRDefault="00000000" w:rsidRPr="00000000" w14:paraId="00000029">
            <w:pPr>
              <w:rPr>
                <w:color w:val="333333"/>
                <w:sz w:val="24"/>
                <w:szCs w:val="24"/>
              </w:rPr>
            </w:pPr>
            <w:r w:rsidDel="00000000" w:rsidR="00000000" w:rsidRPr="00000000">
              <w:rPr>
                <w:color w:val="333333"/>
                <w:sz w:val="24"/>
                <w:szCs w:val="24"/>
                <w:rtl w:val="0"/>
              </w:rPr>
              <w:t xml:space="preserve">Patient’s Data</w:t>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p w:rsidR="00000000" w:rsidDel="00000000" w:rsidP="00000000" w:rsidRDefault="00000000" w:rsidRPr="00000000" w14:paraId="0000002A">
            <w:pPr>
              <w:rPr>
                <w:color w:val="333333"/>
                <w:sz w:val="24"/>
                <w:szCs w:val="24"/>
              </w:rPr>
            </w:pPr>
            <w:r w:rsidDel="00000000" w:rsidR="00000000" w:rsidRPr="00000000">
              <w:rPr>
                <w:color w:val="333333"/>
                <w:sz w:val="24"/>
                <w:szCs w:val="24"/>
                <w:rtl w:val="0"/>
              </w:rPr>
              <w:t xml:space="preserve">Normal Range</w:t>
            </w:r>
          </w:p>
        </w:tc>
      </w:tr>
      <w:tr>
        <w:trPr>
          <w:cantSplit w:val="0"/>
          <w:trHeight w:val="300" w:hRule="atLeast"/>
          <w:tblHeader w:val="0"/>
        </w:trPr>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3dy6vkm" w:id="5"/>
          <w:bookmarkEnd w:id="5"/>
          <w:bookmarkStart w:colFirst="0" w:colLast="0" w:name="bookmark=id.tyjcwt" w:id="6"/>
          <w:bookmarkEnd w:id="6"/>
          <w:p w:rsidR="00000000" w:rsidDel="00000000" w:rsidP="00000000" w:rsidRDefault="00000000" w:rsidRPr="00000000" w14:paraId="0000002B">
            <w:pPr>
              <w:rPr>
                <w:color w:val="333333"/>
                <w:sz w:val="24"/>
                <w:szCs w:val="24"/>
              </w:rPr>
            </w:pPr>
            <w:r w:rsidDel="00000000" w:rsidR="00000000" w:rsidRPr="00000000">
              <w:rPr>
                <w:color w:val="333333"/>
                <w:sz w:val="24"/>
                <w:szCs w:val="24"/>
                <w:rtl w:val="0"/>
              </w:rPr>
              <w:t xml:space="preserve">Serum TSH</w:t>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1t3h5sf" w:id="7"/>
          <w:bookmarkEnd w:id="7"/>
          <w:p w:rsidR="00000000" w:rsidDel="00000000" w:rsidP="00000000" w:rsidRDefault="00000000" w:rsidRPr="00000000" w14:paraId="0000002C">
            <w:pPr>
              <w:rPr>
                <w:color w:val="333333"/>
                <w:sz w:val="24"/>
                <w:szCs w:val="24"/>
              </w:rPr>
            </w:pPr>
            <w:r w:rsidDel="00000000" w:rsidR="00000000" w:rsidRPr="00000000">
              <w:rPr>
                <w:color w:val="333333"/>
                <w:sz w:val="24"/>
                <w:szCs w:val="24"/>
                <w:rtl w:val="0"/>
              </w:rPr>
              <w:t xml:space="preserve">0.2 mU/</w:t>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4d34og8" w:id="8"/>
          <w:bookmarkEnd w:id="8"/>
          <w:p w:rsidR="00000000" w:rsidDel="00000000" w:rsidP="00000000" w:rsidRDefault="00000000" w:rsidRPr="00000000" w14:paraId="0000002D">
            <w:pPr>
              <w:rPr>
                <w:color w:val="333333"/>
                <w:sz w:val="24"/>
                <w:szCs w:val="24"/>
              </w:rPr>
            </w:pPr>
            <w:r w:rsidDel="00000000" w:rsidR="00000000" w:rsidRPr="00000000">
              <w:rPr>
                <w:color w:val="333333"/>
                <w:sz w:val="24"/>
                <w:szCs w:val="24"/>
                <w:rtl w:val="0"/>
              </w:rPr>
              <w:t xml:space="preserve">(0.5–5.0 mU/L)</w:t>
            </w:r>
          </w:p>
        </w:tc>
      </w:tr>
      <w:tr>
        <w:trPr>
          <w:cantSplit w:val="0"/>
          <w:trHeight w:val="300" w:hRule="atLeast"/>
          <w:tblHeader w:val="0"/>
        </w:trPr>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2s8eyo1" w:id="9"/>
          <w:bookmarkEnd w:id="9"/>
          <w:p w:rsidR="00000000" w:rsidDel="00000000" w:rsidP="00000000" w:rsidRDefault="00000000" w:rsidRPr="00000000" w14:paraId="0000002E">
            <w:pPr>
              <w:rPr>
                <w:color w:val="333333"/>
                <w:sz w:val="24"/>
                <w:szCs w:val="24"/>
              </w:rPr>
            </w:pPr>
            <w:r w:rsidDel="00000000" w:rsidR="00000000" w:rsidRPr="00000000">
              <w:rPr>
                <w:color w:val="333333"/>
                <w:sz w:val="24"/>
                <w:szCs w:val="24"/>
                <w:rtl w:val="0"/>
              </w:rPr>
              <w:t xml:space="preserve">Total thyroxine (TT</w:t>
            </w:r>
            <w:r w:rsidDel="00000000" w:rsidR="00000000" w:rsidRPr="00000000">
              <w:rPr>
                <w:color w:val="333333"/>
                <w:sz w:val="24"/>
                <w:szCs w:val="24"/>
                <w:vertAlign w:val="subscript"/>
                <w:rtl w:val="0"/>
              </w:rPr>
              <w:t xml:space="preserve">4</w:t>
            </w:r>
            <w:r w:rsidDel="00000000" w:rsidR="00000000" w:rsidRPr="00000000">
              <w:rPr>
                <w:color w:val="333333"/>
                <w:sz w:val="24"/>
                <w:szCs w:val="24"/>
                <w:rtl w:val="0"/>
              </w:rPr>
              <w:t xml:space="preserve">)</w:t>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17dp8vu" w:id="10"/>
          <w:bookmarkEnd w:id="10"/>
          <w:p w:rsidR="00000000" w:rsidDel="00000000" w:rsidP="00000000" w:rsidRDefault="00000000" w:rsidRPr="00000000" w14:paraId="0000002F">
            <w:pPr>
              <w:rPr>
                <w:color w:val="333333"/>
                <w:sz w:val="24"/>
                <w:szCs w:val="24"/>
              </w:rPr>
            </w:pPr>
            <w:r w:rsidDel="00000000" w:rsidR="00000000" w:rsidRPr="00000000">
              <w:rPr>
                <w:color w:val="333333"/>
                <w:sz w:val="24"/>
                <w:szCs w:val="24"/>
                <w:rtl w:val="0"/>
              </w:rPr>
              <w:t xml:space="preserve">14 μg/d</w:t>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3rdcrjn" w:id="11"/>
          <w:bookmarkEnd w:id="11"/>
          <w:p w:rsidR="00000000" w:rsidDel="00000000" w:rsidP="00000000" w:rsidRDefault="00000000" w:rsidRPr="00000000" w14:paraId="00000030">
            <w:pPr>
              <w:rPr>
                <w:color w:val="333333"/>
                <w:sz w:val="24"/>
                <w:szCs w:val="24"/>
              </w:rPr>
            </w:pPr>
            <w:r w:rsidDel="00000000" w:rsidR="00000000" w:rsidRPr="00000000">
              <w:rPr>
                <w:color w:val="333333"/>
                <w:sz w:val="24"/>
                <w:szCs w:val="24"/>
                <w:rtl w:val="0"/>
              </w:rPr>
              <w:t xml:space="preserve">(5–12 μg/dL)</w:t>
            </w:r>
          </w:p>
        </w:tc>
      </w:tr>
    </w:tbl>
    <w:p w:rsidR="00000000" w:rsidDel="00000000" w:rsidP="00000000" w:rsidRDefault="00000000" w:rsidRPr="00000000" w14:paraId="0000003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Addison’s disease</w:t>
      </w:r>
    </w:p>
    <w:p w:rsidR="00000000" w:rsidDel="00000000" w:rsidP="00000000" w:rsidRDefault="00000000" w:rsidRPr="00000000" w14:paraId="0000003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Conn’s disease</w:t>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Cushing’s disease</w:t>
      </w:r>
    </w:p>
    <w:p w:rsidR="00000000" w:rsidDel="00000000" w:rsidP="00000000" w:rsidRDefault="00000000" w:rsidRPr="00000000" w14:paraId="0000003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Graves’ disease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Hashimoto’s disease</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50-year-old man presents with headache and weakness for several weeks. On investigation, he is hypertensive and hypokalemic. Serum aldosterone is elevated, so imaging is performed. The result shows an adenoma in the adrenal zona glomerulosa, so primary hyperaldosteronism is suspected. Additional tests are ordered. Which of the following changes to serum renin and serum angiotensin II would support the initial diagnosis?</w:t>
      </w:r>
    </w:p>
    <w:tbl>
      <w:tblPr>
        <w:tblStyle w:val="Table2"/>
        <w:tblW w:w="4094.0" w:type="dxa"/>
        <w:jc w:val="left"/>
        <w:tblBorders>
          <w:top w:color="ffffff" w:space="0" w:sz="6" w:val="single"/>
          <w:left w:color="ffffff" w:space="0" w:sz="6" w:val="single"/>
          <w:bottom w:color="ffffff" w:space="0" w:sz="6" w:val="single"/>
          <w:right w:color="ffffff" w:space="0" w:sz="6" w:val="single"/>
        </w:tblBorders>
        <w:tblLayout w:type="fixed"/>
        <w:tblLook w:val="0400"/>
      </w:tblPr>
      <w:tblGrid>
        <w:gridCol w:w="381"/>
        <w:gridCol w:w="1427"/>
        <w:gridCol w:w="2286"/>
        <w:tblGridChange w:id="0">
          <w:tblGrid>
            <w:gridCol w:w="381"/>
            <w:gridCol w:w="1427"/>
            <w:gridCol w:w="2286"/>
          </w:tblGrid>
        </w:tblGridChange>
      </w:tblGrid>
      <w:tr>
        <w:trPr>
          <w:cantSplit w:val="0"/>
          <w:tblHeader w:val="1"/>
        </w:trPr>
        <w:tc>
          <w:tcPr>
            <w:tcBorders>
              <w:top w:color="ffffff" w:space="0" w:sz="6" w:val="single"/>
              <w:left w:color="ffffff" w:space="0" w:sz="6" w:val="single"/>
              <w:bottom w:color="ffffff" w:space="0" w:sz="12" w:val="single"/>
              <w:right w:color="ffffff" w:space="0" w:sz="6" w:val="single"/>
            </w:tcBorders>
            <w:shd w:fill="b0bdde" w:val="clear"/>
            <w:tcMar>
              <w:top w:w="75.0" w:type="dxa"/>
              <w:left w:w="75.0" w:type="dxa"/>
              <w:bottom w:w="75.0" w:type="dxa"/>
              <w:right w:w="75.0" w:type="dxa"/>
            </w:tcMar>
          </w:tcPr>
          <w:bookmarkStart w:colFirst="0" w:colLast="0" w:name="bookmark=id.26in1rg" w:id="12"/>
          <w:bookmarkEnd w:id="12"/>
          <w:p w:rsidR="00000000" w:rsidDel="00000000" w:rsidP="00000000" w:rsidRDefault="00000000" w:rsidRPr="00000000" w14:paraId="00000038">
            <w:pPr>
              <w:rPr>
                <w:color w:val="333333"/>
                <w:sz w:val="24"/>
                <w:szCs w:val="24"/>
              </w:rPr>
            </w:pPr>
            <w:r w:rsidDel="00000000" w:rsidR="00000000" w:rsidRPr="00000000">
              <w:rPr>
                <w:rtl w:val="0"/>
              </w:rPr>
            </w:r>
          </w:p>
        </w:tc>
        <w:tc>
          <w:tcPr>
            <w:tcBorders>
              <w:top w:color="ffffff" w:space="0" w:sz="6" w:val="single"/>
              <w:left w:color="ffffff" w:space="0" w:sz="6" w:val="single"/>
              <w:bottom w:color="ffffff" w:space="0" w:sz="12" w:val="single"/>
              <w:right w:color="ffffff" w:space="0" w:sz="6" w:val="single"/>
            </w:tcBorders>
            <w:shd w:fill="b0bdde" w:val="clear"/>
            <w:tcMar>
              <w:top w:w="75.0" w:type="dxa"/>
              <w:left w:w="75.0" w:type="dxa"/>
              <w:bottom w:w="75.0" w:type="dxa"/>
              <w:right w:w="75.0" w:type="dxa"/>
            </w:tcMar>
          </w:tcPr>
          <w:bookmarkStart w:colFirst="0" w:colLast="0" w:name="bookmark=id.lnxbz9" w:id="13"/>
          <w:bookmarkEnd w:id="13"/>
          <w:p w:rsidR="00000000" w:rsidDel="00000000" w:rsidP="00000000" w:rsidRDefault="00000000" w:rsidRPr="00000000" w14:paraId="00000039">
            <w:pPr>
              <w:rPr>
                <w:b w:val="1"/>
                <w:color w:val="333333"/>
                <w:sz w:val="24"/>
                <w:szCs w:val="24"/>
              </w:rPr>
            </w:pPr>
            <w:r w:rsidDel="00000000" w:rsidR="00000000" w:rsidRPr="00000000">
              <w:rPr>
                <w:b w:val="1"/>
                <w:color w:val="333333"/>
                <w:sz w:val="24"/>
                <w:szCs w:val="24"/>
                <w:rtl w:val="0"/>
              </w:rPr>
              <w:t xml:space="preserve">Serum renin</w:t>
            </w:r>
          </w:p>
        </w:tc>
        <w:tc>
          <w:tcPr>
            <w:tcBorders>
              <w:top w:color="ffffff" w:space="0" w:sz="6" w:val="single"/>
              <w:left w:color="ffffff" w:space="0" w:sz="6" w:val="single"/>
              <w:bottom w:color="ffffff" w:space="0" w:sz="12" w:val="single"/>
              <w:right w:color="ffffff" w:space="0" w:sz="6" w:val="single"/>
            </w:tcBorders>
            <w:shd w:fill="b0bdde" w:val="clear"/>
            <w:tcMar>
              <w:top w:w="75.0" w:type="dxa"/>
              <w:left w:w="75.0" w:type="dxa"/>
              <w:bottom w:w="75.0" w:type="dxa"/>
              <w:right w:w="75.0" w:type="dxa"/>
            </w:tcMar>
          </w:tcPr>
          <w:bookmarkStart w:colFirst="0" w:colLast="0" w:name="bookmark=id.35nkun2" w:id="14"/>
          <w:bookmarkEnd w:id="14"/>
          <w:p w:rsidR="00000000" w:rsidDel="00000000" w:rsidP="00000000" w:rsidRDefault="00000000" w:rsidRPr="00000000" w14:paraId="0000003A">
            <w:pPr>
              <w:rPr>
                <w:b w:val="1"/>
                <w:color w:val="333333"/>
                <w:sz w:val="24"/>
                <w:szCs w:val="24"/>
              </w:rPr>
            </w:pPr>
            <w:r w:rsidDel="00000000" w:rsidR="00000000" w:rsidRPr="00000000">
              <w:rPr>
                <w:b w:val="1"/>
                <w:color w:val="333333"/>
                <w:sz w:val="24"/>
                <w:szCs w:val="24"/>
                <w:rtl w:val="0"/>
              </w:rPr>
              <w:t xml:space="preserve">Serum angiotensin II</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1ksv4uv" w:id="15"/>
          <w:bookmarkEnd w:id="15"/>
          <w:p w:rsidR="00000000" w:rsidDel="00000000" w:rsidP="00000000" w:rsidRDefault="00000000" w:rsidRPr="00000000" w14:paraId="0000003B">
            <w:pPr>
              <w:rPr>
                <w:color w:val="333333"/>
                <w:sz w:val="24"/>
                <w:szCs w:val="24"/>
              </w:rPr>
            </w:pPr>
            <w:r w:rsidDel="00000000" w:rsidR="00000000" w:rsidRPr="00000000">
              <w:rPr>
                <w:b w:val="1"/>
                <w:color w:val="333333"/>
                <w:sz w:val="24"/>
                <w:szCs w:val="24"/>
                <w:rtl w:val="0"/>
              </w:rPr>
              <w:t xml:space="preserve">A.</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44sinio" w:id="16"/>
          <w:bookmarkEnd w:id="16"/>
          <w:p w:rsidR="00000000" w:rsidDel="00000000" w:rsidP="00000000" w:rsidRDefault="00000000" w:rsidRPr="00000000" w14:paraId="0000003C">
            <w:pPr>
              <w:rPr>
                <w:color w:val="333333"/>
                <w:sz w:val="24"/>
                <w:szCs w:val="24"/>
              </w:rPr>
            </w:pPr>
            <w:r w:rsidDel="00000000" w:rsidR="00000000" w:rsidRPr="00000000">
              <w:rPr>
                <w:color w:val="333333"/>
                <w:sz w:val="24"/>
                <w:szCs w:val="24"/>
                <w:rtl w:val="0"/>
              </w:rPr>
              <w:t xml:space="preserve">↑</w:t>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2jxsxqh" w:id="17"/>
          <w:bookmarkEnd w:id="17"/>
          <w:p w:rsidR="00000000" w:rsidDel="00000000" w:rsidP="00000000" w:rsidRDefault="00000000" w:rsidRPr="00000000" w14:paraId="0000003D">
            <w:pPr>
              <w:rPr>
                <w:color w:val="333333"/>
                <w:sz w:val="24"/>
                <w:szCs w:val="24"/>
              </w:rPr>
            </w:pPr>
            <w:r w:rsidDel="00000000" w:rsidR="00000000" w:rsidRPr="00000000">
              <w:rPr>
                <w:color w:val="333333"/>
                <w:sz w:val="24"/>
                <w:szCs w:val="24"/>
                <w:rtl w:val="0"/>
              </w:rPr>
              <w:t xml:space="preserve">↑</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z337ya" w:id="18"/>
          <w:bookmarkEnd w:id="18"/>
          <w:p w:rsidR="00000000" w:rsidDel="00000000" w:rsidP="00000000" w:rsidRDefault="00000000" w:rsidRPr="00000000" w14:paraId="0000003E">
            <w:pPr>
              <w:rPr>
                <w:color w:val="333333"/>
                <w:sz w:val="24"/>
                <w:szCs w:val="24"/>
              </w:rPr>
            </w:pPr>
            <w:r w:rsidDel="00000000" w:rsidR="00000000" w:rsidRPr="00000000">
              <w:rPr>
                <w:b w:val="1"/>
                <w:color w:val="333333"/>
                <w:sz w:val="24"/>
                <w:szCs w:val="24"/>
                <w:rtl w:val="0"/>
              </w:rPr>
              <w:t xml:space="preserve">B.</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3j2qqm3" w:id="19"/>
          <w:bookmarkEnd w:id="19"/>
          <w:p w:rsidR="00000000" w:rsidDel="00000000" w:rsidP="00000000" w:rsidRDefault="00000000" w:rsidRPr="00000000" w14:paraId="0000003F">
            <w:pPr>
              <w:rPr>
                <w:color w:val="333333"/>
                <w:sz w:val="24"/>
                <w:szCs w:val="24"/>
              </w:rPr>
            </w:pPr>
            <w:r w:rsidDel="00000000" w:rsidR="00000000" w:rsidRPr="00000000">
              <w:rPr>
                <w:color w:val="333333"/>
                <w:sz w:val="24"/>
                <w:szCs w:val="24"/>
                <w:rtl w:val="0"/>
              </w:rPr>
              <w:t xml:space="preserve">↓</w:t>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1y810tw" w:id="20"/>
          <w:bookmarkEnd w:id="20"/>
          <w:p w:rsidR="00000000" w:rsidDel="00000000" w:rsidP="00000000" w:rsidRDefault="00000000" w:rsidRPr="00000000" w14:paraId="00000040">
            <w:pPr>
              <w:rPr>
                <w:color w:val="333333"/>
                <w:sz w:val="24"/>
                <w:szCs w:val="24"/>
              </w:rPr>
            </w:pPr>
            <w:r w:rsidDel="00000000" w:rsidR="00000000" w:rsidRPr="00000000">
              <w:rPr>
                <w:color w:val="333333"/>
                <w:sz w:val="24"/>
                <w:szCs w:val="24"/>
                <w:rtl w:val="0"/>
              </w:rPr>
              <w:t xml:space="preserve">↓</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4i7ojhp" w:id="21"/>
          <w:bookmarkEnd w:id="21"/>
          <w:p w:rsidR="00000000" w:rsidDel="00000000" w:rsidP="00000000" w:rsidRDefault="00000000" w:rsidRPr="00000000" w14:paraId="00000041">
            <w:pPr>
              <w:rPr>
                <w:color w:val="333333"/>
                <w:sz w:val="24"/>
                <w:szCs w:val="24"/>
              </w:rPr>
            </w:pPr>
            <w:r w:rsidDel="00000000" w:rsidR="00000000" w:rsidRPr="00000000">
              <w:rPr>
                <w:b w:val="1"/>
                <w:color w:val="333333"/>
                <w:sz w:val="24"/>
                <w:szCs w:val="24"/>
                <w:rtl w:val="0"/>
              </w:rPr>
              <w:t xml:space="preserve">C.</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2xcytpi" w:id="22"/>
          <w:bookmarkEnd w:id="22"/>
          <w:p w:rsidR="00000000" w:rsidDel="00000000" w:rsidP="00000000" w:rsidRDefault="00000000" w:rsidRPr="00000000" w14:paraId="00000042">
            <w:pPr>
              <w:rPr>
                <w:color w:val="333333"/>
                <w:sz w:val="24"/>
                <w:szCs w:val="24"/>
              </w:rPr>
            </w:pPr>
            <w:r w:rsidDel="00000000" w:rsidR="00000000" w:rsidRPr="00000000">
              <w:rPr>
                <w:color w:val="333333"/>
                <w:sz w:val="24"/>
                <w:szCs w:val="24"/>
                <w:rtl w:val="0"/>
              </w:rPr>
              <w:t xml:space="preserve">↑</w:t>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1ci93xb" w:id="23"/>
          <w:bookmarkEnd w:id="23"/>
          <w:p w:rsidR="00000000" w:rsidDel="00000000" w:rsidP="00000000" w:rsidRDefault="00000000" w:rsidRPr="00000000" w14:paraId="00000043">
            <w:pPr>
              <w:rPr>
                <w:color w:val="333333"/>
                <w:sz w:val="24"/>
                <w:szCs w:val="24"/>
              </w:rPr>
            </w:pPr>
            <w:r w:rsidDel="00000000" w:rsidR="00000000" w:rsidRPr="00000000">
              <w:rPr>
                <w:color w:val="333333"/>
                <w:sz w:val="24"/>
                <w:szCs w:val="24"/>
                <w:rtl w:val="0"/>
              </w:rPr>
              <w:t xml:space="preserve">↓</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3whwml4" w:id="24"/>
          <w:bookmarkEnd w:id="24"/>
          <w:p w:rsidR="00000000" w:rsidDel="00000000" w:rsidP="00000000" w:rsidRDefault="00000000" w:rsidRPr="00000000" w14:paraId="00000044">
            <w:pPr>
              <w:rPr>
                <w:color w:val="333333"/>
                <w:sz w:val="24"/>
                <w:szCs w:val="24"/>
              </w:rPr>
            </w:pPr>
            <w:r w:rsidDel="00000000" w:rsidR="00000000" w:rsidRPr="00000000">
              <w:rPr>
                <w:b w:val="1"/>
                <w:color w:val="333333"/>
                <w:sz w:val="24"/>
                <w:szCs w:val="24"/>
                <w:rtl w:val="0"/>
              </w:rPr>
              <w:t xml:space="preserve">D.</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2bn6wsx" w:id="25"/>
          <w:bookmarkEnd w:id="25"/>
          <w:p w:rsidR="00000000" w:rsidDel="00000000" w:rsidP="00000000" w:rsidRDefault="00000000" w:rsidRPr="00000000" w14:paraId="00000045">
            <w:pPr>
              <w:rPr>
                <w:color w:val="333333"/>
                <w:sz w:val="24"/>
                <w:szCs w:val="24"/>
              </w:rPr>
            </w:pPr>
            <w:r w:rsidDel="00000000" w:rsidR="00000000" w:rsidRPr="00000000">
              <w:rPr>
                <w:color w:val="333333"/>
                <w:sz w:val="24"/>
                <w:szCs w:val="24"/>
                <w:rtl w:val="0"/>
              </w:rPr>
              <w:t xml:space="preserve">↓</w:t>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qsh70q" w:id="26"/>
          <w:bookmarkEnd w:id="26"/>
          <w:p w:rsidR="00000000" w:rsidDel="00000000" w:rsidP="00000000" w:rsidRDefault="00000000" w:rsidRPr="00000000" w14:paraId="00000046">
            <w:pPr>
              <w:rPr>
                <w:color w:val="333333"/>
                <w:sz w:val="24"/>
                <w:szCs w:val="24"/>
              </w:rPr>
            </w:pPr>
            <w:r w:rsidDel="00000000" w:rsidR="00000000" w:rsidRPr="00000000">
              <w:rPr>
                <w:color w:val="333333"/>
                <w:sz w:val="24"/>
                <w:szCs w:val="24"/>
                <w:rtl w:val="0"/>
              </w:rPr>
              <w:t xml:space="preserve">↑</w:t>
            </w:r>
          </w:p>
        </w:tc>
      </w:tr>
      <w:tr>
        <w:trPr>
          <w:cantSplit w:val="0"/>
          <w:tblHeader w:val="0"/>
        </w:trPr>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3as4poj" w:id="27"/>
          <w:bookmarkEnd w:id="27"/>
          <w:p w:rsidR="00000000" w:rsidDel="00000000" w:rsidP="00000000" w:rsidRDefault="00000000" w:rsidRPr="00000000" w14:paraId="00000047">
            <w:pPr>
              <w:rPr>
                <w:color w:val="333333"/>
                <w:sz w:val="24"/>
                <w:szCs w:val="24"/>
              </w:rPr>
            </w:pPr>
            <w:r w:rsidDel="00000000" w:rsidR="00000000" w:rsidRPr="00000000">
              <w:rPr>
                <w:b w:val="1"/>
                <w:color w:val="333333"/>
                <w:sz w:val="24"/>
                <w:szCs w:val="24"/>
                <w:rtl w:val="0"/>
              </w:rPr>
              <w:t xml:space="preserve">E.</w:t>
            </w: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1pxezwc" w:id="28"/>
          <w:bookmarkEnd w:id="28"/>
          <w:p w:rsidR="00000000" w:rsidDel="00000000" w:rsidP="00000000" w:rsidRDefault="00000000" w:rsidRPr="00000000" w14:paraId="00000048">
            <w:pPr>
              <w:rPr>
                <w:color w:val="333333"/>
                <w:sz w:val="24"/>
                <w:szCs w:val="24"/>
              </w:rPr>
            </w:pPr>
            <w:r w:rsidDel="00000000" w:rsidR="00000000" w:rsidRPr="00000000">
              <w:rPr>
                <w:color w:val="333333"/>
                <w:sz w:val="24"/>
                <w:szCs w:val="24"/>
                <w:rtl w:val="0"/>
              </w:rPr>
              <w:t xml:space="preserve">↔</w:t>
            </w:r>
          </w:p>
        </w:tc>
        <w:tc>
          <w:tcPr>
            <w:tcBorders>
              <w:top w:color="ffffff" w:space="0" w:sz="6" w:val="single"/>
              <w:left w:color="ffffff" w:space="0" w:sz="6" w:val="single"/>
              <w:bottom w:color="ffffff" w:space="0" w:sz="6" w:val="single"/>
              <w:right w:color="ffffff" w:space="0" w:sz="6" w:val="single"/>
            </w:tcBorders>
            <w:shd w:fill="e9edf6" w:val="clear"/>
            <w:tcMar>
              <w:top w:w="75.0" w:type="dxa"/>
              <w:left w:w="75.0" w:type="dxa"/>
              <w:bottom w:w="75.0" w:type="dxa"/>
              <w:right w:w="75.0" w:type="dxa"/>
            </w:tcMar>
          </w:tcPr>
          <w:bookmarkStart w:colFirst="0" w:colLast="0" w:name="bookmark=id.49x2ik5" w:id="29"/>
          <w:bookmarkEnd w:id="29"/>
          <w:p w:rsidR="00000000" w:rsidDel="00000000" w:rsidP="00000000" w:rsidRDefault="00000000" w:rsidRPr="00000000" w14:paraId="00000049">
            <w:pPr>
              <w:rPr>
                <w:color w:val="333333"/>
                <w:sz w:val="24"/>
                <w:szCs w:val="24"/>
              </w:rPr>
            </w:pPr>
            <w:r w:rsidDel="00000000" w:rsidR="00000000" w:rsidRPr="00000000">
              <w:rPr>
                <w:color w:val="333333"/>
                <w:sz w:val="24"/>
                <w:szCs w:val="24"/>
                <w:rtl w:val="0"/>
              </w:rPr>
              <w:t xml:space="preserve">↔</w:t>
            </w:r>
          </w:p>
        </w:tc>
      </w:tr>
    </w:tbl>
    <w:p w:rsidR="00000000" w:rsidDel="00000000" w:rsidP="00000000" w:rsidRDefault="00000000" w:rsidRPr="00000000" w14:paraId="0000004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0" w:line="259" w:lineRule="auto"/>
        <w:ind w:left="108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E.</w:t>
      </w:r>
      <w:r w:rsidDel="00000000" w:rsidR="00000000" w:rsidRPr="00000000">
        <w:rPr>
          <w:rtl w:val="0"/>
        </w:rPr>
      </w:r>
    </w:p>
    <w:p w:rsidR="00000000" w:rsidDel="00000000" w:rsidP="00000000" w:rsidRDefault="00000000" w:rsidRPr="00000000" w14:paraId="0000004F">
      <w:pPr>
        <w:spacing w:after="280" w:lineRule="auto"/>
        <w:rPr>
          <w:color w:val="333333"/>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26-year-old woman is brought to the emergency department because of a 4-day history of flu-like symptoms accompanied by vomiting following each attempt to eat or drink. Her temperature is 38.5 C (101.3 F), pulse is 93/min, respirations are 24/min, and blood pressure is 105/70 mmHg. Physical examination shows no other abnormalities. Which of the following additional findings is most likely in this patient?</w:t>
      </w:r>
    </w:p>
    <w:p w:rsidR="00000000" w:rsidDel="00000000" w:rsidP="00000000" w:rsidRDefault="00000000" w:rsidRPr="00000000" w14:paraId="0000005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Decreased serum ADH (vasopressin) concentration</w:t>
      </w:r>
    </w:p>
    <w:p w:rsidR="00000000" w:rsidDel="00000000" w:rsidP="00000000" w:rsidRDefault="00000000" w:rsidRPr="00000000" w14:paraId="0000005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Increased serum aldosterone concentration</w:t>
      </w:r>
    </w:p>
    <w:p w:rsidR="00000000" w:rsidDel="00000000" w:rsidP="00000000" w:rsidRDefault="00000000" w:rsidRPr="00000000" w14:paraId="0000005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Increased serum atrial natriuretic peptide</w:t>
      </w:r>
    </w:p>
    <w:p w:rsidR="00000000" w:rsidDel="00000000" w:rsidP="00000000" w:rsidRDefault="00000000" w:rsidRPr="00000000" w14:paraId="0000005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Increased urine sodium and chloride concentrations</w:t>
      </w:r>
    </w:p>
    <w:p w:rsidR="00000000" w:rsidDel="00000000" w:rsidP="00000000" w:rsidRDefault="00000000" w:rsidRPr="00000000" w14:paraId="0000005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Increased urine volume</w:t>
      </w:r>
    </w:p>
    <w:p w:rsidR="00000000" w:rsidDel="00000000" w:rsidP="00000000" w:rsidRDefault="00000000" w:rsidRPr="00000000" w14:paraId="00000056">
      <w:pPr>
        <w:spacing w:after="280" w:lineRule="auto"/>
        <w:rPr>
          <w:color w:val="333333"/>
          <w:sz w:val="24"/>
          <w:szCs w:val="24"/>
        </w:rPr>
      </w:pPr>
      <w:r w:rsidDel="00000000" w:rsidR="00000000" w:rsidRPr="00000000">
        <w:rPr>
          <w:rtl w:val="0"/>
        </w:rPr>
      </w:r>
    </w:p>
    <w:p w:rsidR="00000000" w:rsidDel="00000000" w:rsidP="00000000" w:rsidRDefault="00000000" w:rsidRPr="00000000" w14:paraId="00000057">
      <w:pPr>
        <w:spacing w:after="280" w:lineRule="auto"/>
        <w:rPr>
          <w:color w:val="333333"/>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49-year-old man presents with a dry cough and progressively worsening dyspnea over 10-weeks. Physical exam reveals clubbed digits, and fine inspiratory crackles are heard on auscultation. A lung function test is ordered, and all lung volumes are reduced, but the FEV1 : FVC ratio is unchanged or slightly higher than normal. Based on the likely diagnosis, which curve or line on the figure most likely represents the expected changes reflecting the lung compliance in this patient?</w:t>
      </w:r>
    </w:p>
    <w:p w:rsidR="00000000" w:rsidDel="00000000" w:rsidP="00000000" w:rsidRDefault="00000000" w:rsidRPr="00000000" w14:paraId="0000005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E">
      <w:pPr>
        <w:spacing w:after="280" w:lineRule="auto"/>
        <w:rPr>
          <w:color w:val="333333"/>
          <w:sz w:val="24"/>
          <w:szCs w:val="24"/>
        </w:rPr>
      </w:pPr>
      <w:r w:rsidDel="00000000" w:rsidR="00000000" w:rsidRPr="00000000">
        <w:rPr/>
        <mc:AlternateContent>
          <mc:Choice Requires="wpg">
            <w:drawing>
              <wp:inline distB="0" distT="0" distL="114300" distR="114300">
                <wp:extent cx="5676900" cy="4260215"/>
                <wp:effectExtent b="0" l="0" r="0" t="0"/>
                <wp:docPr id="1129420069" name=""/>
                <a:graphic>
                  <a:graphicData uri="http://schemas.microsoft.com/office/word/2010/wordprocessingGroup">
                    <wpg:wgp>
                      <wpg:cNvGrpSpPr/>
                      <wpg:grpSpPr>
                        <a:xfrm>
                          <a:off x="2507550" y="1649875"/>
                          <a:ext cx="5676900" cy="4260215"/>
                          <a:chOff x="2507550" y="1649875"/>
                          <a:chExt cx="5676925" cy="4260250"/>
                        </a:xfrm>
                      </wpg:grpSpPr>
                      <wpg:grpSp>
                        <wpg:cNvGrpSpPr/>
                        <wpg:grpSpPr>
                          <a:xfrm>
                            <a:off x="2507550" y="1649893"/>
                            <a:ext cx="5676900" cy="4260215"/>
                            <a:chOff x="1266550" y="0"/>
                            <a:chExt cx="6447797" cy="4538053"/>
                          </a:xfrm>
                        </wpg:grpSpPr>
                        <wps:wsp>
                          <wps:cNvSpPr/>
                          <wps:cNvPr id="3" name="Shape 3"/>
                          <wps:spPr>
                            <a:xfrm>
                              <a:off x="1266550" y="0"/>
                              <a:ext cx="6447775" cy="4538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880315" y="335569"/>
                              <a:ext cx="0" cy="3618964"/>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CnPr/>
                          <wps:spPr>
                            <a:xfrm>
                              <a:off x="1893194" y="3954533"/>
                              <a:ext cx="5628068"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wps:wsp>
                          <wps:cNvSpPr/>
                          <wps:cNvPr id="6" name="Shape 6"/>
                          <wps:spPr>
                            <a:xfrm>
                              <a:off x="3052394" y="4076388"/>
                              <a:ext cx="3090929" cy="4616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Transmural Pressure</w:t>
                                </w:r>
                              </w:p>
                            </w:txbxContent>
                          </wps:txbx>
                          <wps:bodyPr anchorCtr="0" anchor="t" bIns="45700" lIns="91425" spcFirstLastPara="1" rIns="91425" wrap="square" tIns="45700">
                            <a:noAutofit/>
                          </wps:bodyPr>
                        </wps:wsp>
                        <wps:wsp>
                          <wps:cNvSpPr/>
                          <wps:cNvPr id="7" name="Shape 7"/>
                          <wps:spPr>
                            <a:xfrm rot="-5400000">
                              <a:off x="522828" y="1646086"/>
                              <a:ext cx="2373420" cy="88597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0"/>
                                    <w:vertAlign w:val="baseline"/>
                                  </w:rPr>
                                  <w:t xml:space="preserve">Lung Volume</w:t>
                                </w:r>
                              </w:p>
                            </w:txbxContent>
                          </wps:txbx>
                          <wps:bodyPr anchorCtr="0" anchor="t" bIns="45700" lIns="91425" spcFirstLastPara="1" rIns="91425" wrap="square" tIns="45700">
                            <a:noAutofit/>
                          </wps:bodyPr>
                        </wps:wsp>
                        <wps:wsp>
                          <wps:cNvSpPr/>
                          <wps:cNvPr id="8" name="Shape 8"/>
                          <wps:spPr>
                            <a:xfrm>
                              <a:off x="1918952" y="554510"/>
                              <a:ext cx="3734873" cy="3412902"/>
                            </a:xfrm>
                            <a:custGeom>
                              <a:rect b="b" l="l" r="r" t="t"/>
                              <a:pathLst>
                                <a:path extrusionOk="0" h="3412902" w="3734873">
                                  <a:moveTo>
                                    <a:pt x="0" y="3412902"/>
                                  </a:moveTo>
                                  <a:cubicBezTo>
                                    <a:pt x="283335" y="2781837"/>
                                    <a:pt x="566670" y="2150772"/>
                                    <a:pt x="888642" y="1674254"/>
                                  </a:cubicBezTo>
                                  <a:cubicBezTo>
                                    <a:pt x="1210614" y="1197736"/>
                                    <a:pt x="1457459" y="832834"/>
                                    <a:pt x="1931831" y="553792"/>
                                  </a:cubicBezTo>
                                  <a:cubicBezTo>
                                    <a:pt x="2406203" y="274750"/>
                                    <a:pt x="3070538" y="137375"/>
                                    <a:pt x="3734873" y="0"/>
                                  </a:cubicBezTo>
                                </a:path>
                              </a:pathLst>
                            </a:custGeom>
                            <a:no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692461" y="348448"/>
                              <a:ext cx="1828796" cy="4616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8"/>
                                    <w:vertAlign w:val="baseline"/>
                                  </w:rPr>
                                  <w:t xml:space="preserve">C. Normal</w:t>
                                </w:r>
                              </w:p>
                            </w:txbxContent>
                          </wps:txbx>
                          <wps:bodyPr anchorCtr="0" anchor="t" bIns="45700" lIns="91425" spcFirstLastPara="1" rIns="91425" wrap="square" tIns="45700">
                            <a:noAutofit/>
                          </wps:bodyPr>
                        </wps:wsp>
                        <wps:wsp>
                          <wps:cNvSpPr/>
                          <wps:cNvPr id="10" name="Shape 10"/>
                          <wps:spPr>
                            <a:xfrm>
                              <a:off x="1867436" y="232538"/>
                              <a:ext cx="1983347" cy="3709116"/>
                            </a:xfrm>
                            <a:custGeom>
                              <a:rect b="b" l="l" r="r" t="t"/>
                              <a:pathLst>
                                <a:path extrusionOk="0" h="3709116" w="1983347">
                                  <a:moveTo>
                                    <a:pt x="0" y="3709116"/>
                                  </a:moveTo>
                                  <a:cubicBezTo>
                                    <a:pt x="163132" y="2627290"/>
                                    <a:pt x="326265" y="1545465"/>
                                    <a:pt x="656823" y="927279"/>
                                  </a:cubicBezTo>
                                  <a:cubicBezTo>
                                    <a:pt x="987381" y="309093"/>
                                    <a:pt x="1485364" y="154546"/>
                                    <a:pt x="1983347" y="0"/>
                                  </a:cubicBezTo>
                                </a:path>
                              </a:pathLst>
                            </a:cu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3103807" y="0"/>
                              <a:ext cx="785612" cy="4616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8"/>
                                    <w:vertAlign w:val="baseline"/>
                                  </w:rPr>
                                  <w:t xml:space="preserve">A</w:t>
                                </w:r>
                              </w:p>
                            </w:txbxContent>
                          </wps:txbx>
                          <wps:bodyPr anchorCtr="0" anchor="t" bIns="45700" lIns="91425" spcFirstLastPara="1" rIns="91425" wrap="square" tIns="45700">
                            <a:noAutofit/>
                          </wps:bodyPr>
                        </wps:wsp>
                        <wps:wsp>
                          <wps:cNvCnPr/>
                          <wps:spPr>
                            <a:xfrm flipH="1" rot="10800000">
                              <a:off x="1918952" y="554510"/>
                              <a:ext cx="1815921" cy="341290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wps:wsp>
                          <wps:cNvSpPr/>
                          <wps:cNvPr id="13" name="Shape 13"/>
                          <wps:spPr>
                            <a:xfrm>
                              <a:off x="3696236" y="406403"/>
                              <a:ext cx="489397" cy="4616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8"/>
                                    <w:vertAlign w:val="baseline"/>
                                  </w:rPr>
                                  <w:t xml:space="preserve">B</w:t>
                                </w:r>
                              </w:p>
                            </w:txbxContent>
                          </wps:txbx>
                          <wps:bodyPr anchorCtr="0" anchor="t" bIns="45700" lIns="91425" spcFirstLastPara="1" rIns="91425" wrap="square" tIns="45700">
                            <a:noAutofit/>
                          </wps:bodyPr>
                        </wps:wsp>
                        <wps:wsp>
                          <wps:cNvSpPr/>
                          <wps:cNvPr id="14" name="Shape 14"/>
                          <wps:spPr>
                            <a:xfrm>
                              <a:off x="1918952" y="1778003"/>
                              <a:ext cx="4443211" cy="2165356"/>
                            </a:xfrm>
                            <a:custGeom>
                              <a:rect b="b" l="l" r="r" t="t"/>
                              <a:pathLst>
                                <a:path extrusionOk="0" h="2165356" w="4443211">
                                  <a:moveTo>
                                    <a:pt x="0" y="2163651"/>
                                  </a:moveTo>
                                  <a:cubicBezTo>
                                    <a:pt x="1039969" y="2170090"/>
                                    <a:pt x="2079938" y="2176529"/>
                                    <a:pt x="2820473" y="1815921"/>
                                  </a:cubicBezTo>
                                  <a:cubicBezTo>
                                    <a:pt x="3561008" y="1455313"/>
                                    <a:pt x="4002109" y="727656"/>
                                    <a:pt x="4443211" y="0"/>
                                  </a:cubicBezTo>
                                </a:path>
                              </a:pathLst>
                            </a:custGeom>
                            <a:no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6185934" y="1986655"/>
                              <a:ext cx="479508" cy="4616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8"/>
                                    <w:vertAlign w:val="baseline"/>
                                  </w:rPr>
                                  <w:t xml:space="preserve">D</w:t>
                                </w:r>
                              </w:p>
                            </w:txbxContent>
                          </wps:txbx>
                          <wps:bodyPr anchorCtr="0" anchor="t" bIns="45700" lIns="91425" spcFirstLastPara="1" rIns="91425" wrap="square" tIns="45700">
                            <a:noAutofit/>
                          </wps:bodyPr>
                        </wps:wsp>
                        <wps:wsp>
                          <wps:cNvSpPr/>
                          <wps:cNvPr id="16" name="Shape 16"/>
                          <wps:spPr>
                            <a:xfrm>
                              <a:off x="1931831" y="1481789"/>
                              <a:ext cx="5112912" cy="2472744"/>
                            </a:xfrm>
                            <a:custGeom>
                              <a:rect b="b" l="l" r="r" t="t"/>
                              <a:pathLst>
                                <a:path extrusionOk="0" h="2472744" w="5112912">
                                  <a:moveTo>
                                    <a:pt x="0" y="2472744"/>
                                  </a:moveTo>
                                  <a:cubicBezTo>
                                    <a:pt x="607453" y="1828800"/>
                                    <a:pt x="1214907" y="1184856"/>
                                    <a:pt x="1906073" y="798490"/>
                                  </a:cubicBezTo>
                                  <a:cubicBezTo>
                                    <a:pt x="2597239" y="412124"/>
                                    <a:pt x="3612524" y="287629"/>
                                    <a:pt x="4146997" y="154547"/>
                                  </a:cubicBezTo>
                                  <a:cubicBezTo>
                                    <a:pt x="4681470" y="21465"/>
                                    <a:pt x="4897191" y="10732"/>
                                    <a:pt x="5112912" y="0"/>
                                  </a:cubicBezTo>
                                </a:path>
                              </a:pathLst>
                            </a:cu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945746" y="1211333"/>
                              <a:ext cx="768601" cy="461665"/>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48"/>
                                    <w:vertAlign w:val="baseline"/>
                                  </w:rPr>
                                  <w:t xml:space="preserve">E</w:t>
                                </w:r>
                              </w:p>
                            </w:txbxContent>
                          </wps:txbx>
                          <wps:bodyPr anchorCtr="0" anchor="t" bIns="45700" lIns="91425" spcFirstLastPara="1" rIns="91425" wrap="square" tIns="45700">
                            <a:noAutofit/>
                          </wps:bodyPr>
                        </wps:wsp>
                      </wpg:grpSp>
                    </wpg:wgp>
                  </a:graphicData>
                </a:graphic>
              </wp:inline>
            </w:drawing>
          </mc:Choice>
          <mc:Fallback>
            <w:drawing>
              <wp:inline distB="0" distT="0" distL="114300" distR="114300">
                <wp:extent cx="5676900" cy="4260215"/>
                <wp:effectExtent b="0" l="0" r="0" t="0"/>
                <wp:docPr id="1129420069"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676900" cy="42602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F">
      <w:pPr>
        <w:spacing w:after="280" w:lineRule="auto"/>
        <w:rPr>
          <w:color w:val="333333"/>
          <w:sz w:val="24"/>
          <w:szCs w:val="24"/>
        </w:rPr>
      </w:pPr>
      <w:r w:rsidDel="00000000" w:rsidR="00000000" w:rsidRPr="00000000">
        <w:rPr>
          <w:rtl w:val="0"/>
        </w:rPr>
      </w:r>
    </w:p>
    <w:p w:rsidR="00000000" w:rsidDel="00000000" w:rsidP="00000000" w:rsidRDefault="00000000" w:rsidRPr="00000000" w14:paraId="00000060">
      <w:pPr>
        <w:spacing w:after="280" w:lineRule="auto"/>
        <w:rPr>
          <w:color w:val="333333"/>
          <w:sz w:val="24"/>
          <w:szCs w:val="24"/>
        </w:rPr>
      </w:pPr>
      <w:r w:rsidDel="00000000" w:rsidR="00000000" w:rsidRPr="00000000">
        <w:rPr>
          <w:rtl w:val="0"/>
        </w:rPr>
      </w:r>
    </w:p>
    <w:p w:rsidR="00000000" w:rsidDel="00000000" w:rsidP="00000000" w:rsidRDefault="00000000" w:rsidRPr="00000000" w14:paraId="00000061">
      <w:pPr>
        <w:spacing w:after="280" w:lineRule="auto"/>
        <w:rPr>
          <w:color w:val="333333"/>
          <w:sz w:val="24"/>
          <w:szCs w:val="24"/>
        </w:rPr>
      </w:pPr>
      <w:r w:rsidDel="00000000" w:rsidR="00000000" w:rsidRPr="00000000">
        <w:rPr>
          <w:rtl w:val="0"/>
        </w:rPr>
      </w:r>
    </w:p>
    <w:p w:rsidR="00000000" w:rsidDel="00000000" w:rsidP="00000000" w:rsidRDefault="00000000" w:rsidRPr="00000000" w14:paraId="00000062">
      <w:pPr>
        <w:spacing w:after="280" w:lineRule="auto"/>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after="280" w:lineRule="auto"/>
        <w:rPr>
          <w:color w:val="333333"/>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teenage girl is found in a closed garage with her car running and with a suicide note on the seat. It is unknown how long she was exposed to carbon monoxide (CO), but she is breathing on her own and her skin color is cherry red. Which of the following findings is expected to be decreased in this girl?</w:t>
      </w:r>
    </w:p>
    <w:p w:rsidR="00000000" w:rsidDel="00000000" w:rsidP="00000000" w:rsidRDefault="00000000" w:rsidRPr="00000000" w14:paraId="0000006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Alveolar PO</w:t>
      </w:r>
      <w:r w:rsidDel="00000000" w:rsidR="00000000" w:rsidRPr="00000000">
        <w:rPr>
          <w:rFonts w:ascii="Calibri" w:cs="Calibri" w:eastAsia="Calibri" w:hAnsi="Calibri"/>
          <w:b w:val="0"/>
          <w:i w:val="0"/>
          <w:smallCaps w:val="0"/>
          <w:strike w:val="0"/>
          <w:color w:val="333333"/>
          <w:sz w:val="24"/>
          <w:szCs w:val="24"/>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Arterial O</w:t>
      </w:r>
      <w:r w:rsidDel="00000000" w:rsidR="00000000" w:rsidRPr="00000000">
        <w:rPr>
          <w:rFonts w:ascii="Calibri" w:cs="Calibri" w:eastAsia="Calibri" w:hAnsi="Calibri"/>
          <w:b w:val="0"/>
          <w:i w:val="0"/>
          <w:smallCaps w:val="0"/>
          <w:strike w:val="0"/>
          <w:color w:val="ff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concentration</w:t>
      </w:r>
    </w:p>
    <w:p w:rsidR="00000000" w:rsidDel="00000000" w:rsidP="00000000" w:rsidRDefault="00000000" w:rsidRPr="00000000" w14:paraId="00000067">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Arterial PCO</w:t>
      </w:r>
      <w:r w:rsidDel="00000000" w:rsidR="00000000" w:rsidRPr="00000000">
        <w:rPr>
          <w:rFonts w:ascii="Calibri" w:cs="Calibri" w:eastAsia="Calibri" w:hAnsi="Calibri"/>
          <w:b w:val="0"/>
          <w:i w:val="0"/>
          <w:smallCaps w:val="0"/>
          <w:strike w:val="0"/>
          <w:color w:val="333333"/>
          <w:sz w:val="24"/>
          <w:szCs w:val="24"/>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Arterial PO</w:t>
      </w:r>
      <w:r w:rsidDel="00000000" w:rsidR="00000000" w:rsidRPr="00000000">
        <w:rPr>
          <w:rFonts w:ascii="Calibri" w:cs="Calibri" w:eastAsia="Calibri" w:hAnsi="Calibri"/>
          <w:b w:val="0"/>
          <w:i w:val="0"/>
          <w:smallCaps w:val="0"/>
          <w:strike w:val="0"/>
          <w:color w:val="333333"/>
          <w:sz w:val="24"/>
          <w:szCs w:val="24"/>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280" w:before="0" w:line="259" w:lineRule="auto"/>
        <w:ind w:left="144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Hemoglobin-oxygen affinity</w:t>
      </w:r>
    </w:p>
    <w:p w:rsidR="00000000" w:rsidDel="00000000" w:rsidP="00000000" w:rsidRDefault="00000000" w:rsidRPr="00000000" w14:paraId="0000006A">
      <w:pPr>
        <w:spacing w:after="280" w:lineRule="auto"/>
        <w:ind w:left="360" w:firstLine="0"/>
        <w:rPr>
          <w:color w:val="333333"/>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bookmarkStart w:colFirst="0" w:colLast="0" w:name="_heading=h.2p2csry" w:id="30"/>
      <w:bookmarkEnd w:id="30"/>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Using the following table and assuming that renal perfusion pressure remains constant, which of the following combined changes in afferent and efferent arteriolar resistance would result in an immediate increase in renal plasma flow and glomerular filtration rate?</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5"/>
        <w:gridCol w:w="4050"/>
        <w:gridCol w:w="4315"/>
        <w:tblGridChange w:id="0">
          <w:tblGrid>
            <w:gridCol w:w="985"/>
            <w:gridCol w:w="4050"/>
            <w:gridCol w:w="4315"/>
          </w:tblGrid>
        </w:tblGridChange>
      </w:tblGrid>
      <w:tr>
        <w:trPr>
          <w:cantSplit w:val="0"/>
          <w:tblHeader w:val="0"/>
        </w:trPr>
        <w:tc>
          <w:tcPr/>
          <w:p w:rsidR="00000000" w:rsidDel="00000000" w:rsidP="00000000" w:rsidRDefault="00000000" w:rsidRPr="00000000" w14:paraId="0000006C">
            <w:pPr>
              <w:rPr>
                <w:color w:val="333333"/>
                <w:sz w:val="24"/>
                <w:szCs w:val="24"/>
              </w:rPr>
            </w:pPr>
            <w:r w:rsidDel="00000000" w:rsidR="00000000" w:rsidRPr="00000000">
              <w:rPr>
                <w:rtl w:val="0"/>
              </w:rPr>
            </w:r>
          </w:p>
        </w:tc>
        <w:tc>
          <w:tcPr/>
          <w:p w:rsidR="00000000" w:rsidDel="00000000" w:rsidP="00000000" w:rsidRDefault="00000000" w:rsidRPr="00000000" w14:paraId="0000006D">
            <w:pPr>
              <w:jc w:val="center"/>
              <w:rPr>
                <w:color w:val="333333"/>
                <w:sz w:val="24"/>
                <w:szCs w:val="24"/>
              </w:rPr>
            </w:pPr>
            <w:r w:rsidDel="00000000" w:rsidR="00000000" w:rsidRPr="00000000">
              <w:rPr>
                <w:color w:val="333333"/>
                <w:sz w:val="24"/>
                <w:szCs w:val="24"/>
                <w:rtl w:val="0"/>
              </w:rPr>
              <w:t xml:space="preserve">Afferent Arteriole Resistance</w:t>
            </w:r>
          </w:p>
        </w:tc>
        <w:tc>
          <w:tcPr/>
          <w:p w:rsidR="00000000" w:rsidDel="00000000" w:rsidP="00000000" w:rsidRDefault="00000000" w:rsidRPr="00000000" w14:paraId="0000006E">
            <w:pPr>
              <w:jc w:val="center"/>
              <w:rPr>
                <w:color w:val="333333"/>
                <w:sz w:val="24"/>
                <w:szCs w:val="24"/>
              </w:rPr>
            </w:pPr>
            <w:r w:rsidDel="00000000" w:rsidR="00000000" w:rsidRPr="00000000">
              <w:rPr>
                <w:color w:val="333333"/>
                <w:sz w:val="24"/>
                <w:szCs w:val="24"/>
                <w:rtl w:val="0"/>
              </w:rPr>
              <w:t xml:space="preserve">Efferent Arteriole Resistance</w:t>
            </w:r>
          </w:p>
        </w:tc>
      </w:tr>
      <w:tr>
        <w:trPr>
          <w:cantSplit w:val="0"/>
          <w:tblHeader w:val="0"/>
        </w:trPr>
        <w:tc>
          <w:tcPr/>
          <w:p w:rsidR="00000000" w:rsidDel="00000000" w:rsidP="00000000" w:rsidRDefault="00000000" w:rsidRPr="00000000" w14:paraId="0000006F">
            <w:pPr>
              <w:rPr>
                <w:color w:val="333333"/>
                <w:sz w:val="24"/>
                <w:szCs w:val="24"/>
              </w:rPr>
            </w:pPr>
            <w:r w:rsidDel="00000000" w:rsidR="00000000" w:rsidRPr="00000000">
              <w:rPr>
                <w:color w:val="333333"/>
                <w:sz w:val="24"/>
                <w:szCs w:val="24"/>
                <w:rtl w:val="0"/>
              </w:rPr>
              <w:t xml:space="preserve">A</w:t>
            </w:r>
          </w:p>
        </w:tc>
        <w:tc>
          <w:tcPr/>
          <w:p w:rsidR="00000000" w:rsidDel="00000000" w:rsidP="00000000" w:rsidRDefault="00000000" w:rsidRPr="00000000" w14:paraId="00000070">
            <w:pPr>
              <w:jc w:val="center"/>
              <w:rPr>
                <w:color w:val="333333"/>
                <w:sz w:val="24"/>
                <w:szCs w:val="24"/>
              </w:rPr>
            </w:pPr>
            <w:r w:rsidDel="00000000" w:rsidR="00000000" w:rsidRPr="00000000">
              <w:rPr>
                <w:color w:val="333333"/>
                <w:sz w:val="24"/>
                <w:szCs w:val="24"/>
                <w:rtl w:val="0"/>
              </w:rPr>
              <w:t xml:space="preserve">↑</w:t>
            </w:r>
          </w:p>
        </w:tc>
        <w:tc>
          <w:tcPr/>
          <w:p w:rsidR="00000000" w:rsidDel="00000000" w:rsidP="00000000" w:rsidRDefault="00000000" w:rsidRPr="00000000" w14:paraId="00000071">
            <w:pPr>
              <w:jc w:val="center"/>
              <w:rPr>
                <w:color w:val="333333"/>
                <w:sz w:val="24"/>
                <w:szCs w:val="24"/>
              </w:rPr>
            </w:pPr>
            <w:r w:rsidDel="00000000" w:rsidR="00000000" w:rsidRPr="00000000">
              <w:rPr>
                <w:color w:val="333333"/>
                <w:sz w:val="24"/>
                <w:szCs w:val="24"/>
                <w:rtl w:val="0"/>
              </w:rPr>
              <w:t xml:space="preserve">↑</w:t>
            </w:r>
          </w:p>
        </w:tc>
      </w:tr>
      <w:tr>
        <w:trPr>
          <w:cantSplit w:val="0"/>
          <w:tblHeader w:val="0"/>
        </w:trPr>
        <w:tc>
          <w:tcPr/>
          <w:p w:rsidR="00000000" w:rsidDel="00000000" w:rsidP="00000000" w:rsidRDefault="00000000" w:rsidRPr="00000000" w14:paraId="00000072">
            <w:pPr>
              <w:rPr>
                <w:color w:val="333333"/>
                <w:sz w:val="24"/>
                <w:szCs w:val="24"/>
              </w:rPr>
            </w:pPr>
            <w:r w:rsidDel="00000000" w:rsidR="00000000" w:rsidRPr="00000000">
              <w:rPr>
                <w:color w:val="333333"/>
                <w:sz w:val="24"/>
                <w:szCs w:val="24"/>
                <w:rtl w:val="0"/>
              </w:rPr>
              <w:t xml:space="preserve">B</w:t>
            </w:r>
          </w:p>
        </w:tc>
        <w:tc>
          <w:tcPr/>
          <w:p w:rsidR="00000000" w:rsidDel="00000000" w:rsidP="00000000" w:rsidRDefault="00000000" w:rsidRPr="00000000" w14:paraId="00000073">
            <w:pPr>
              <w:jc w:val="center"/>
              <w:rPr>
                <w:color w:val="333333"/>
                <w:sz w:val="24"/>
                <w:szCs w:val="24"/>
              </w:rPr>
            </w:pPr>
            <w:r w:rsidDel="00000000" w:rsidR="00000000" w:rsidRPr="00000000">
              <w:rPr>
                <w:color w:val="333333"/>
                <w:sz w:val="24"/>
                <w:szCs w:val="24"/>
                <w:rtl w:val="0"/>
              </w:rPr>
              <w:t xml:space="preserve">↑</w:t>
            </w:r>
          </w:p>
        </w:tc>
        <w:tc>
          <w:tcPr/>
          <w:p w:rsidR="00000000" w:rsidDel="00000000" w:rsidP="00000000" w:rsidRDefault="00000000" w:rsidRPr="00000000" w14:paraId="00000074">
            <w:pPr>
              <w:jc w:val="center"/>
              <w:rPr>
                <w:color w:val="333333"/>
                <w:sz w:val="24"/>
                <w:szCs w:val="24"/>
              </w:rPr>
            </w:pPr>
            <w:r w:rsidDel="00000000" w:rsidR="00000000" w:rsidRPr="00000000">
              <w:rPr>
                <w:color w:val="333333"/>
                <w:sz w:val="24"/>
                <w:szCs w:val="24"/>
                <w:rtl w:val="0"/>
              </w:rPr>
              <w:t xml:space="preserve">↓</w:t>
            </w:r>
          </w:p>
        </w:tc>
      </w:tr>
      <w:tr>
        <w:trPr>
          <w:cantSplit w:val="0"/>
          <w:tblHeader w:val="0"/>
        </w:trPr>
        <w:tc>
          <w:tcPr/>
          <w:p w:rsidR="00000000" w:rsidDel="00000000" w:rsidP="00000000" w:rsidRDefault="00000000" w:rsidRPr="00000000" w14:paraId="00000075">
            <w:pPr>
              <w:rPr>
                <w:color w:val="333333"/>
                <w:sz w:val="24"/>
                <w:szCs w:val="24"/>
              </w:rPr>
            </w:pPr>
            <w:r w:rsidDel="00000000" w:rsidR="00000000" w:rsidRPr="00000000">
              <w:rPr>
                <w:color w:val="333333"/>
                <w:sz w:val="24"/>
                <w:szCs w:val="24"/>
                <w:rtl w:val="0"/>
              </w:rPr>
              <w:t xml:space="preserve">C</w:t>
            </w:r>
          </w:p>
        </w:tc>
        <w:tc>
          <w:tcPr/>
          <w:p w:rsidR="00000000" w:rsidDel="00000000" w:rsidP="00000000" w:rsidRDefault="00000000" w:rsidRPr="00000000" w14:paraId="00000076">
            <w:pPr>
              <w:jc w:val="center"/>
              <w:rPr>
                <w:color w:val="333333"/>
                <w:sz w:val="24"/>
                <w:szCs w:val="24"/>
              </w:rPr>
            </w:pPr>
            <w:r w:rsidDel="00000000" w:rsidR="00000000" w:rsidRPr="00000000">
              <w:rPr>
                <w:color w:val="333333"/>
                <w:sz w:val="24"/>
                <w:szCs w:val="24"/>
                <w:rtl w:val="0"/>
              </w:rPr>
              <w:t xml:space="preserve">↑</w:t>
            </w:r>
          </w:p>
        </w:tc>
        <w:tc>
          <w:tcPr/>
          <w:p w:rsidR="00000000" w:rsidDel="00000000" w:rsidP="00000000" w:rsidRDefault="00000000" w:rsidRPr="00000000" w14:paraId="00000077">
            <w:pPr>
              <w:jc w:val="center"/>
              <w:rPr>
                <w:color w:val="333333"/>
                <w:sz w:val="24"/>
                <w:szCs w:val="24"/>
              </w:rPr>
            </w:pPr>
            <w:r w:rsidDel="00000000" w:rsidR="00000000" w:rsidRPr="00000000">
              <w:rPr>
                <w:color w:val="333333"/>
                <w:sz w:val="24"/>
                <w:szCs w:val="24"/>
                <w:rtl w:val="0"/>
              </w:rPr>
              <w:t xml:space="preserve">↔</w:t>
            </w:r>
          </w:p>
        </w:tc>
      </w:tr>
      <w:tr>
        <w:trPr>
          <w:cantSplit w:val="0"/>
          <w:tblHeader w:val="0"/>
        </w:trPr>
        <w:tc>
          <w:tcPr/>
          <w:p w:rsidR="00000000" w:rsidDel="00000000" w:rsidP="00000000" w:rsidRDefault="00000000" w:rsidRPr="00000000" w14:paraId="00000078">
            <w:pPr>
              <w:rPr>
                <w:color w:val="333333"/>
                <w:sz w:val="24"/>
                <w:szCs w:val="24"/>
              </w:rPr>
            </w:pPr>
            <w:r w:rsidDel="00000000" w:rsidR="00000000" w:rsidRPr="00000000">
              <w:rPr>
                <w:color w:val="333333"/>
                <w:sz w:val="24"/>
                <w:szCs w:val="24"/>
                <w:rtl w:val="0"/>
              </w:rPr>
              <w:t xml:space="preserve">D</w:t>
            </w:r>
          </w:p>
        </w:tc>
        <w:tc>
          <w:tcPr/>
          <w:p w:rsidR="00000000" w:rsidDel="00000000" w:rsidP="00000000" w:rsidRDefault="00000000" w:rsidRPr="00000000" w14:paraId="00000079">
            <w:pPr>
              <w:jc w:val="center"/>
              <w:rPr>
                <w:color w:val="333333"/>
                <w:sz w:val="24"/>
                <w:szCs w:val="24"/>
              </w:rPr>
            </w:pPr>
            <w:r w:rsidDel="00000000" w:rsidR="00000000" w:rsidRPr="00000000">
              <w:rPr>
                <w:color w:val="333333"/>
                <w:sz w:val="24"/>
                <w:szCs w:val="24"/>
                <w:rtl w:val="0"/>
              </w:rPr>
              <w:t xml:space="preserve">↓</w:t>
            </w:r>
          </w:p>
        </w:tc>
        <w:tc>
          <w:tcPr/>
          <w:p w:rsidR="00000000" w:rsidDel="00000000" w:rsidP="00000000" w:rsidRDefault="00000000" w:rsidRPr="00000000" w14:paraId="0000007A">
            <w:pPr>
              <w:jc w:val="center"/>
              <w:rPr>
                <w:color w:val="333333"/>
                <w:sz w:val="24"/>
                <w:szCs w:val="24"/>
              </w:rPr>
            </w:pPr>
            <w:r w:rsidDel="00000000" w:rsidR="00000000" w:rsidRPr="00000000">
              <w:rPr>
                <w:color w:val="333333"/>
                <w:sz w:val="24"/>
                <w:szCs w:val="24"/>
                <w:rtl w:val="0"/>
              </w:rPr>
              <w:t xml:space="preserve">↓</w:t>
            </w:r>
          </w:p>
        </w:tc>
      </w:tr>
      <w:tr>
        <w:trPr>
          <w:cantSplit w:val="0"/>
          <w:tblHeader w:val="0"/>
        </w:trPr>
        <w:tc>
          <w:tcPr/>
          <w:p w:rsidR="00000000" w:rsidDel="00000000" w:rsidP="00000000" w:rsidRDefault="00000000" w:rsidRPr="00000000" w14:paraId="0000007B">
            <w:pPr>
              <w:rPr>
                <w:color w:val="ff0000"/>
                <w:sz w:val="24"/>
                <w:szCs w:val="24"/>
              </w:rPr>
            </w:pPr>
            <w:r w:rsidDel="00000000" w:rsidR="00000000" w:rsidRPr="00000000">
              <w:rPr>
                <w:color w:val="ff0000"/>
                <w:sz w:val="24"/>
                <w:szCs w:val="24"/>
                <w:rtl w:val="0"/>
              </w:rPr>
              <w:t xml:space="preserve">E</w:t>
            </w:r>
          </w:p>
        </w:tc>
        <w:tc>
          <w:tcPr/>
          <w:p w:rsidR="00000000" w:rsidDel="00000000" w:rsidP="00000000" w:rsidRDefault="00000000" w:rsidRPr="00000000" w14:paraId="0000007C">
            <w:pPr>
              <w:jc w:val="center"/>
              <w:rPr>
                <w:color w:val="ff0000"/>
                <w:sz w:val="24"/>
                <w:szCs w:val="24"/>
              </w:rPr>
            </w:pPr>
            <w:r w:rsidDel="00000000" w:rsidR="00000000" w:rsidRPr="00000000">
              <w:rPr>
                <w:color w:val="ff0000"/>
                <w:sz w:val="24"/>
                <w:szCs w:val="24"/>
                <w:rtl w:val="0"/>
              </w:rPr>
              <w:t xml:space="preserve">↓</w:t>
            </w:r>
          </w:p>
        </w:tc>
        <w:tc>
          <w:tcPr/>
          <w:p w:rsidR="00000000" w:rsidDel="00000000" w:rsidP="00000000" w:rsidRDefault="00000000" w:rsidRPr="00000000" w14:paraId="0000007D">
            <w:pPr>
              <w:jc w:val="center"/>
              <w:rPr>
                <w:color w:val="ff0000"/>
                <w:sz w:val="24"/>
                <w:szCs w:val="24"/>
              </w:rPr>
            </w:pPr>
            <w:r w:rsidDel="00000000" w:rsidR="00000000" w:rsidRPr="00000000">
              <w:rPr>
                <w:color w:val="ff0000"/>
                <w:sz w:val="24"/>
                <w:szCs w:val="24"/>
                <w:rtl w:val="0"/>
              </w:rPr>
              <w:t xml:space="preserve">↔</w:t>
            </w:r>
          </w:p>
        </w:tc>
      </w:tr>
    </w:tbl>
    <w:p w:rsidR="00000000" w:rsidDel="00000000" w:rsidP="00000000" w:rsidRDefault="00000000" w:rsidRPr="00000000" w14:paraId="0000007E">
      <w:pPr>
        <w:spacing w:after="280" w:lineRule="auto"/>
        <w:rPr>
          <w:color w:val="333333"/>
          <w:sz w:val="24"/>
          <w:szCs w:val="24"/>
        </w:rPr>
      </w:pPr>
      <w:r w:rsidDel="00000000" w:rsidR="00000000" w:rsidRPr="00000000">
        <w:rPr>
          <w:rtl w:val="0"/>
        </w:rPr>
      </w:r>
    </w:p>
    <w:p w:rsidR="00000000" w:rsidDel="00000000" w:rsidP="00000000" w:rsidRDefault="00000000" w:rsidRPr="00000000" w14:paraId="0000007F">
      <w:pPr>
        <w:spacing w:after="280" w:lineRule="auto"/>
        <w:rPr>
          <w:color w:val="333333"/>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35-year-old woman presents at the emergency department with flank pain and painful urination. Her ear temperature is 100.6 F and blood pressure is 155/73 mm Hg. Ultrasound reveals a bilateral hydronephrosis, and blood tests reveal a plasma creatinine of 3.1 mg/dL. Which of the following is the most likely cause of her hydronephrosis and elevated plasma creatinine level?</w:t>
      </w:r>
    </w:p>
    <w:p w:rsidR="00000000" w:rsidDel="00000000" w:rsidP="00000000" w:rsidRDefault="00000000" w:rsidRPr="00000000" w14:paraId="0000008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Adrenal medulla tumor</w:t>
      </w:r>
    </w:p>
    <w:p w:rsidR="00000000" w:rsidDel="00000000" w:rsidP="00000000" w:rsidRDefault="00000000" w:rsidRPr="00000000" w14:paraId="0000008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Blocked urethra</w:t>
      </w:r>
    </w:p>
    <w:p w:rsidR="00000000" w:rsidDel="00000000" w:rsidP="00000000" w:rsidRDefault="00000000" w:rsidRPr="00000000" w14:paraId="0000008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Hyperalbuminemia</w:t>
      </w:r>
    </w:p>
    <w:p w:rsidR="00000000" w:rsidDel="00000000" w:rsidP="00000000" w:rsidRDefault="00000000" w:rsidRPr="00000000" w14:paraId="0000008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Hypovolemia</w:t>
      </w:r>
    </w:p>
    <w:p w:rsidR="00000000" w:rsidDel="00000000" w:rsidP="00000000" w:rsidRDefault="00000000" w:rsidRPr="00000000" w14:paraId="0000008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Renal artery stenosis</w:t>
      </w:r>
    </w:p>
    <w:p w:rsidR="00000000" w:rsidDel="00000000" w:rsidP="00000000" w:rsidRDefault="00000000" w:rsidRPr="00000000" w14:paraId="00000086">
      <w:pPr>
        <w:spacing w:after="280" w:lineRule="auto"/>
        <w:rPr>
          <w:color w:val="333333"/>
          <w:sz w:val="24"/>
          <w:szCs w:val="24"/>
        </w:rPr>
      </w:pPr>
      <w:r w:rsidDel="00000000" w:rsidR="00000000" w:rsidRPr="00000000">
        <w:rPr>
          <w:rtl w:val="0"/>
        </w:rPr>
      </w:r>
    </w:p>
    <w:p w:rsidR="00000000" w:rsidDel="00000000" w:rsidP="00000000" w:rsidRDefault="00000000" w:rsidRPr="00000000" w14:paraId="00000087">
      <w:pPr>
        <w:spacing w:after="280" w:lineRule="auto"/>
        <w:rPr>
          <w:color w:val="333333"/>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 newborn was born with ambiguous external genitalia, indicating either an enlarged clitoris or a very small penis. The pediatrician ordered various newborn screening tests, using blood from a heel stick and karyotype analysis. The blood results came back 2 days later and showed some abnormality. The genetic test arrived 14 days later and revealed a 46 XX karyotype. Which of the following is the most likely abnormal result from the blood analysis?</w:t>
      </w:r>
    </w:p>
    <w:p w:rsidR="00000000" w:rsidDel="00000000" w:rsidP="00000000" w:rsidRDefault="00000000" w:rsidRPr="00000000" w14:paraId="0000008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5α-reductase deficiency</w:t>
      </w:r>
    </w:p>
    <w:p w:rsidR="00000000" w:rsidDel="00000000" w:rsidP="00000000" w:rsidRDefault="00000000" w:rsidRPr="00000000" w14:paraId="0000008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17α-hydroxylase deficiency</w:t>
      </w:r>
    </w:p>
    <w:p w:rsidR="00000000" w:rsidDel="00000000" w:rsidP="00000000" w:rsidRDefault="00000000" w:rsidRPr="00000000" w14:paraId="0000008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Down’s syndrome</w:t>
      </w:r>
    </w:p>
    <w:p w:rsidR="00000000" w:rsidDel="00000000" w:rsidP="00000000" w:rsidRDefault="00000000" w:rsidRPr="00000000" w14:paraId="0000008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Excess maternal androgens</w:t>
      </w:r>
    </w:p>
    <w:p w:rsidR="00000000" w:rsidDel="00000000" w:rsidP="00000000" w:rsidRDefault="00000000" w:rsidRPr="00000000" w14:paraId="0000008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Phenylketonuria</w:t>
      </w:r>
    </w:p>
    <w:p w:rsidR="00000000" w:rsidDel="00000000" w:rsidP="00000000" w:rsidRDefault="00000000" w:rsidRPr="00000000" w14:paraId="0000008E">
      <w:pPr>
        <w:spacing w:after="280" w:lineRule="auto"/>
        <w:rPr>
          <w:color w:val="333333"/>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force continues to drive blood through the vasculature during ventricular diastole?</w:t>
      </w:r>
    </w:p>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Ventricular contraction forces blood into the vasculature during ventricular diastole</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The elastic recoil of the stretched arterial walls provides the force to continue blood flow in the remaining vascular system during ventricular diastole</w:t>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Sympathetic stimulation produces arterial vasoconstriction, which drives the blood forward into the arterioles during ventricular diastole</w:t>
      </w:r>
    </w:p>
    <w:p w:rsidR="00000000" w:rsidDel="00000000" w:rsidP="00000000" w:rsidRDefault="00000000" w:rsidRPr="00000000" w14:paraId="000000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Skeletal muscle contraction squeezes the blood forward from the arteries during ventricular diastole</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Respiratory movements produce pressure changes in the chest, which establishes a pressure gradient that drives blood forward from the arteries into the microcirculation</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could theoretically result in short stature?</w:t>
      </w:r>
    </w:p>
    <w:p w:rsidR="00000000" w:rsidDel="00000000" w:rsidP="00000000" w:rsidRDefault="00000000" w:rsidRPr="00000000" w14:paraId="0000009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Pituitary tumor making excess thyroid-stimulating hormone</w:t>
      </w:r>
    </w:p>
    <w:p w:rsidR="00000000" w:rsidDel="00000000" w:rsidP="00000000" w:rsidRDefault="00000000" w:rsidRPr="00000000" w14:paraId="0000009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Mutations that result in inactive IGF-1 receptors</w:t>
      </w:r>
    </w:p>
    <w:p w:rsidR="00000000" w:rsidDel="00000000" w:rsidP="00000000" w:rsidRDefault="00000000" w:rsidRPr="00000000" w14:paraId="0000009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Delayed onset of puberty</w:t>
      </w:r>
    </w:p>
    <w:p w:rsidR="00000000" w:rsidDel="00000000" w:rsidP="00000000" w:rsidRDefault="00000000" w:rsidRPr="00000000" w14:paraId="0000009A">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Decreased hypothalamic concentrations of somatostatin</w:t>
      </w:r>
    </w:p>
    <w:p w:rsidR="00000000" w:rsidDel="00000000" w:rsidP="00000000" w:rsidRDefault="00000000" w:rsidRPr="00000000" w14:paraId="0000009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 plasma GH but decreased feedback of GH on GHRH</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consistent with primary hyperparathyroidism?</w:t>
      </w:r>
    </w:p>
    <w:p w:rsidR="00000000" w:rsidDel="00000000" w:rsidP="00000000" w:rsidRDefault="00000000" w:rsidRPr="00000000" w14:paraId="0000009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Hypercalcemia</w:t>
      </w:r>
    </w:p>
    <w:p w:rsidR="00000000" w:rsidDel="00000000" w:rsidP="00000000" w:rsidRDefault="00000000" w:rsidRPr="00000000" w14:paraId="0000009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plasma 1,25-(OH)</w:t>
      </w:r>
      <w:r w:rsidDel="00000000" w:rsidR="00000000" w:rsidRPr="00000000">
        <w:rPr>
          <w:rFonts w:ascii="Calibri" w:cs="Calibri" w:eastAsia="Calibri" w:hAnsi="Calibri"/>
          <w:b w:val="0"/>
          <w:i w:val="0"/>
          <w:smallCaps w:val="0"/>
          <w:strike w:val="0"/>
          <w:color w:val="000000"/>
          <w:sz w:val="24"/>
          <w:szCs w:val="24"/>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0A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Increased urinary excretion of phosphate ions</w:t>
      </w:r>
    </w:p>
    <w:p w:rsidR="00000000" w:rsidDel="00000000" w:rsidP="00000000" w:rsidRDefault="00000000" w:rsidRPr="00000000" w14:paraId="000000A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 decrease in Ca2+ resorption from bone</w:t>
      </w:r>
    </w:p>
    <w:p w:rsidR="00000000" w:rsidDel="00000000" w:rsidP="00000000" w:rsidRDefault="00000000" w:rsidRPr="00000000" w14:paraId="000000A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increase in Ca2+ reabsorption in the kidney</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 of normal female internal and external genitalia requires:</w:t>
      </w:r>
    </w:p>
    <w:p w:rsidR="00000000" w:rsidDel="00000000" w:rsidP="00000000" w:rsidRDefault="00000000" w:rsidRPr="00000000" w14:paraId="000000A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61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Anti-müllerian hormone</w:t>
        <w:tab/>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61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Expression of the SRY gene</w:t>
      </w:r>
    </w:p>
    <w:p w:rsidR="00000000" w:rsidDel="00000000" w:rsidP="00000000" w:rsidRDefault="00000000" w:rsidRPr="00000000" w14:paraId="000000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61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Insensitivity to circulating testosterone</w:t>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61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 absence of testosterone</w:t>
      </w:r>
    </w:p>
    <w:p w:rsidR="00000000" w:rsidDel="00000000" w:rsidP="00000000" w:rsidRDefault="00000000" w:rsidRPr="00000000" w14:paraId="000000A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610"/>
        </w:tabs>
        <w:spacing w:after="16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Absence of a Y chromosome</w:t>
      </w:r>
    </w:p>
    <w:p w:rsidR="00000000" w:rsidDel="00000000" w:rsidP="00000000" w:rsidRDefault="00000000" w:rsidRPr="00000000" w14:paraId="000000AA">
      <w:pPr>
        <w:tabs>
          <w:tab w:val="left" w:leader="none" w:pos="2610"/>
        </w:tabs>
        <w:rPr>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261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is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characteristic of a normal postpubertal male?</w:t>
      </w:r>
    </w:p>
    <w:p w:rsidR="00000000" w:rsidDel="00000000" w:rsidP="00000000" w:rsidRDefault="00000000" w:rsidRPr="00000000" w14:paraId="000000A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61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Inhibin from the Sertoli cells decreases FSH secretion</w:t>
      </w:r>
    </w:p>
    <w:p w:rsidR="00000000" w:rsidDel="00000000" w:rsidP="00000000" w:rsidRDefault="00000000" w:rsidRPr="00000000" w14:paraId="000000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61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Testosterone has paracrine effects on the Sertoli cells</w:t>
      </w:r>
    </w:p>
    <w:p w:rsidR="00000000" w:rsidDel="00000000" w:rsidP="00000000" w:rsidRDefault="00000000" w:rsidRPr="00000000" w14:paraId="000000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610"/>
        </w:tabs>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Testosterone stimulates GnRH from the hypothalamus</w:t>
      </w:r>
    </w:p>
    <w:p w:rsidR="00000000" w:rsidDel="00000000" w:rsidP="00000000" w:rsidRDefault="00000000" w:rsidRPr="00000000" w14:paraId="000000A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61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Testosterone inhibits LH secretion</w:t>
      </w:r>
    </w:p>
    <w:p w:rsidR="00000000" w:rsidDel="00000000" w:rsidP="00000000" w:rsidRDefault="00000000" w:rsidRPr="00000000" w14:paraId="000000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2610"/>
        </w:tabs>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GnRH from the hypothalamus is released in pulses</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body sodium content is below normal:</w:t>
      </w:r>
    </w:p>
    <w:p w:rsidR="00000000" w:rsidDel="00000000" w:rsidP="00000000" w:rsidRDefault="00000000" w:rsidRPr="00000000" w14:paraId="000000B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renin is secreted by the pituitary gland</w:t>
      </w:r>
    </w:p>
    <w:p w:rsidR="00000000" w:rsidDel="00000000" w:rsidP="00000000" w:rsidRDefault="00000000" w:rsidRPr="00000000" w14:paraId="000000B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Plasma aldosterone concentration decreases</w:t>
      </w:r>
    </w:p>
    <w:p w:rsidR="00000000" w:rsidDel="00000000" w:rsidP="00000000" w:rsidRDefault="00000000" w:rsidRPr="00000000" w14:paraId="000000B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Plasma angiotensin II concentration increases</w:t>
      </w:r>
    </w:p>
    <w:p w:rsidR="00000000" w:rsidDel="00000000" w:rsidP="00000000" w:rsidRDefault="00000000" w:rsidRPr="00000000" w14:paraId="000000B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Sodium</w:t>
      </w:r>
      <w:sdt>
        <w:sdtPr>
          <w:tag w:val="goog_rdk_0"/>
        </w:sdtPr>
        <w:sdtContent>
          <w:ins w:author="ar317510@ucf.edu" w:id="0" w:date="2024-04-09T16:53:00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ins>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excretion is increased</w:t>
      </w:r>
    </w:p>
    <w:p w:rsidR="00000000" w:rsidDel="00000000" w:rsidP="00000000" w:rsidRDefault="00000000" w:rsidRPr="00000000" w14:paraId="000000B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sodium will be secreted by the proximal tubules</w:t>
      </w:r>
    </w:p>
    <w:p w:rsidR="00000000" w:rsidDel="00000000" w:rsidP="00000000" w:rsidRDefault="00000000" w:rsidRPr="00000000" w14:paraId="000000B8">
      <w:pPr>
        <w:tabs>
          <w:tab w:val="left" w:leader="none" w:pos="540"/>
          <w:tab w:val="left" w:leader="none" w:pos="1080"/>
        </w:tabs>
        <w:ind w:left="540" w:hanging="540"/>
        <w:rPr>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540"/>
          <w:tab w:val="left" w:leader="none" w:pos="108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of the following statements about ACTH are true EXCEPT:</w:t>
      </w:r>
    </w:p>
    <w:p w:rsidR="00000000" w:rsidDel="00000000" w:rsidP="00000000" w:rsidRDefault="00000000" w:rsidRPr="00000000" w14:paraId="000000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108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is a protein derived from pro-opiomelanocortin. </w:t>
      </w:r>
    </w:p>
    <w:p w:rsidR="00000000" w:rsidDel="00000000" w:rsidP="00000000" w:rsidRDefault="00000000" w:rsidRPr="00000000" w14:paraId="000000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108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binds principally to receptors on cells of the adrenal zona reticularis and zona fasiculata.</w:t>
      </w:r>
    </w:p>
    <w:p w:rsidR="00000000" w:rsidDel="00000000" w:rsidP="00000000" w:rsidRDefault="00000000" w:rsidRPr="00000000" w14:paraId="000000B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1080"/>
        </w:tabs>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 high concentrations it stimulates melanocytes.</w:t>
      </w:r>
    </w:p>
    <w:p w:rsidR="00000000" w:rsidDel="00000000" w:rsidP="00000000" w:rsidRDefault="00000000" w:rsidRPr="00000000" w14:paraId="000000B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1080"/>
        </w:tabs>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Its production is enhanced by cortisol.</w:t>
      </w:r>
    </w:p>
    <w:p w:rsidR="00000000" w:rsidDel="00000000" w:rsidP="00000000" w:rsidRDefault="00000000" w:rsidRPr="00000000" w14:paraId="000000B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540"/>
          <w:tab w:val="left" w:leader="none" w:pos="1080"/>
        </w:tabs>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promotes the production of adrenal androgens.</w:t>
      </w:r>
    </w:p>
    <w:p w:rsidR="00000000" w:rsidDel="00000000" w:rsidP="00000000" w:rsidRDefault="00000000" w:rsidRPr="00000000" w14:paraId="000000BF">
      <w:pPr>
        <w:tabs>
          <w:tab w:val="left" w:leader="none" w:pos="540"/>
          <w:tab w:val="left" w:leader="none" w:pos="1080"/>
        </w:tabs>
        <w:rPr>
          <w:sz w:val="24"/>
          <w:szCs w:val="24"/>
        </w:rPr>
      </w:pPr>
      <w:r w:rsidDel="00000000" w:rsidR="00000000" w:rsidRPr="00000000">
        <w:rPr>
          <w:rtl w:val="0"/>
        </w:rPr>
      </w:r>
    </w:p>
    <w:p w:rsidR="00000000" w:rsidDel="00000000" w:rsidP="00000000" w:rsidRDefault="00000000" w:rsidRPr="00000000" w14:paraId="000000C0">
      <w:pPr>
        <w:tabs>
          <w:tab w:val="left" w:leader="none" w:pos="540"/>
          <w:tab w:val="left" w:leader="none" w:pos="1080"/>
        </w:tabs>
        <w:rPr>
          <w:sz w:val="24"/>
          <w:szCs w:val="24"/>
        </w:rPr>
      </w:pPr>
      <w:r w:rsidDel="00000000" w:rsidR="00000000" w:rsidRPr="00000000">
        <w:rPr>
          <w:rtl w:val="0"/>
        </w:rPr>
      </w:r>
    </w:p>
    <w:p w:rsidR="00000000" w:rsidDel="00000000" w:rsidP="00000000" w:rsidRDefault="00000000" w:rsidRPr="00000000" w14:paraId="000000C1">
      <w:pPr>
        <w:spacing w:after="280" w:lineRule="auto"/>
        <w:rPr>
          <w:b w:val="1"/>
          <w:sz w:val="24"/>
          <w:szCs w:val="24"/>
        </w:rPr>
      </w:pPr>
      <w:r w:rsidDel="00000000" w:rsidR="00000000" w:rsidRPr="00000000">
        <w:rPr>
          <w:b w:val="1"/>
          <w:sz w:val="24"/>
          <w:szCs w:val="24"/>
          <w:rtl w:val="0"/>
        </w:rPr>
        <w:t xml:space="preserve">For each incorrect item, learners will be asked the following question:</w:t>
      </w:r>
    </w:p>
    <w:p w:rsidR="00000000" w:rsidDel="00000000" w:rsidP="00000000" w:rsidRDefault="00000000" w:rsidRPr="00000000" w14:paraId="000000C2">
      <w:pPr>
        <w:spacing w:after="280" w:lineRule="auto"/>
        <w:rPr>
          <w:sz w:val="24"/>
          <w:szCs w:val="24"/>
        </w:rPr>
      </w:pPr>
      <w:r w:rsidDel="00000000" w:rsidR="00000000" w:rsidRPr="00000000">
        <w:rPr>
          <w:rtl w:val="0"/>
        </w:rPr>
      </w:r>
    </w:p>
    <w:p w:rsidR="00000000" w:rsidDel="00000000" w:rsidP="00000000" w:rsidRDefault="00000000" w:rsidRPr="00000000" w14:paraId="000000C3">
      <w:pPr>
        <w:spacing w:after="280" w:lineRule="auto"/>
        <w:rPr>
          <w:sz w:val="24"/>
          <w:szCs w:val="24"/>
        </w:rPr>
      </w:pPr>
      <w:r w:rsidDel="00000000" w:rsidR="00000000" w:rsidRPr="00000000">
        <w:rPr>
          <w:sz w:val="24"/>
          <w:szCs w:val="24"/>
          <w:rtl w:val="0"/>
        </w:rPr>
        <w:t xml:space="preserve">Would you say the reason for getting this question incorrect was:</w:t>
      </w:r>
    </w:p>
    <w:p w:rsidR="00000000" w:rsidDel="00000000" w:rsidP="00000000" w:rsidRDefault="00000000" w:rsidRPr="00000000" w14:paraId="000000C4">
      <w:pPr>
        <w:spacing w:after="280" w:lineRule="auto"/>
        <w:rPr>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have not yet mastered the material in this topic</w:t>
      </w:r>
    </w:p>
    <w:p w:rsidR="00000000" w:rsidDel="00000000" w:rsidP="00000000" w:rsidRDefault="00000000" w:rsidRPr="00000000" w14:paraId="000000C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is a problem with the wording of the item:</w:t>
      </w:r>
    </w:p>
    <w:p w:rsidR="00000000" w:rsidDel="00000000" w:rsidP="00000000" w:rsidRDefault="00000000" w:rsidRPr="00000000" w14:paraId="000000C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contained academic vocabulary/medical terminology I did not know</w:t>
      </w:r>
    </w:p>
    <w:p w:rsidR="00000000" w:rsidDel="00000000" w:rsidP="00000000" w:rsidRDefault="00000000" w:rsidRPr="00000000" w14:paraId="000000C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everyday language included complex wording</w:t>
      </w:r>
    </w:p>
    <w:p w:rsidR="00000000" w:rsidDel="00000000" w:rsidP="00000000" w:rsidRDefault="00000000" w:rsidRPr="00000000" w14:paraId="000000C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structure of sentences / grammar was confusing</w:t>
      </w:r>
    </w:p>
    <w:p w:rsidR="00000000" w:rsidDel="00000000" w:rsidP="00000000" w:rsidRDefault="00000000" w:rsidRPr="00000000" w14:paraId="000000C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[Please explain your concern with this question]</w:t>
      </w:r>
    </w:p>
    <w:p w:rsidR="00000000" w:rsidDel="00000000" w:rsidP="00000000" w:rsidRDefault="00000000" w:rsidRPr="00000000" w14:paraId="000000CB">
      <w:pPr>
        <w:spacing w:after="280" w:lineRule="auto"/>
        <w:rPr>
          <w:sz w:val="24"/>
          <w:szCs w:val="24"/>
        </w:rPr>
      </w:pPr>
      <w:r w:rsidDel="00000000" w:rsidR="00000000" w:rsidRPr="00000000">
        <w:rPr>
          <w:rtl w:val="0"/>
        </w:rPr>
      </w:r>
    </w:p>
    <w:p w:rsidR="00000000" w:rsidDel="00000000" w:rsidP="00000000" w:rsidRDefault="00000000" w:rsidRPr="00000000" w14:paraId="000000CC">
      <w:pPr>
        <w:spacing w:after="280" w:lineRule="auto"/>
        <w:rPr>
          <w:sz w:val="24"/>
          <w:szCs w:val="24"/>
        </w:rPr>
      </w:pPr>
      <w:r w:rsidDel="00000000" w:rsidR="00000000" w:rsidRPr="00000000">
        <w:rPr>
          <w:rtl w:val="0"/>
        </w:rPr>
      </w:r>
    </w:p>
    <w:p w:rsidR="00000000" w:rsidDel="00000000" w:rsidP="00000000" w:rsidRDefault="00000000" w:rsidRPr="00000000" w14:paraId="000000CD">
      <w:pPr>
        <w:spacing w:after="280" w:lineRule="auto"/>
        <w:rPr>
          <w:sz w:val="24"/>
          <w:szCs w:val="24"/>
        </w:rPr>
      </w:pPr>
      <w:r w:rsidDel="00000000" w:rsidR="00000000" w:rsidRPr="00000000">
        <w:rPr>
          <w:sz w:val="24"/>
          <w:szCs w:val="24"/>
          <w:rtl w:val="0"/>
        </w:rPr>
        <w:t xml:space="preserve">Demographic survey items at the end of the quiz:</w:t>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you receive testing accommodations that provide you with extra time? Y/N</w:t>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your sex? Female/Male:</w:t>
      </w:r>
    </w:p>
    <w:p w:rsidR="00000000" w:rsidDel="00000000" w:rsidP="00000000" w:rsidRDefault="00000000" w:rsidRPr="00000000" w14:paraId="000000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your race/ethnicity? </w:t>
      </w:r>
    </w:p>
    <w:p w:rsidR="00000000" w:rsidDel="00000000" w:rsidP="00000000" w:rsidRDefault="00000000" w:rsidRPr="00000000" w14:paraId="000000D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White </w:t>
      </w:r>
    </w:p>
    <w:p w:rsidR="00000000" w:rsidDel="00000000" w:rsidP="00000000" w:rsidRDefault="00000000" w:rsidRPr="00000000" w14:paraId="000000D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Black or African American</w:t>
      </w:r>
    </w:p>
    <w:p w:rsidR="00000000" w:rsidDel="00000000" w:rsidP="00000000" w:rsidRDefault="00000000" w:rsidRPr="00000000" w14:paraId="000000D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American Indian or Alaska Native</w:t>
      </w:r>
    </w:p>
    <w:p w:rsidR="00000000" w:rsidDel="00000000" w:rsidP="00000000" w:rsidRDefault="00000000" w:rsidRPr="00000000" w14:paraId="000000D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Asian </w:t>
      </w:r>
    </w:p>
    <w:p w:rsidR="00000000" w:rsidDel="00000000" w:rsidP="00000000" w:rsidRDefault="00000000" w:rsidRPr="00000000" w14:paraId="000000D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Native Hawaiian or Other Pacific Islander</w:t>
      </w:r>
    </w:p>
    <w:p w:rsidR="00000000" w:rsidDel="00000000" w:rsidP="00000000" w:rsidRDefault="00000000" w:rsidRPr="00000000" w14:paraId="000000D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other race</w:t>
      </w:r>
    </w:p>
    <w:p w:rsidR="00000000" w:rsidDel="00000000" w:rsidP="00000000" w:rsidRDefault="00000000" w:rsidRPr="00000000" w14:paraId="000000D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Hispanic or Latino</w:t>
      </w:r>
    </w:p>
    <w:p w:rsidR="00000000" w:rsidDel="00000000" w:rsidP="00000000" w:rsidRDefault="00000000" w:rsidRPr="00000000" w14:paraId="000000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do you rate your English language proficiency?</w:t>
      </w:r>
    </w:p>
    <w:p w:rsidR="00000000" w:rsidDel="00000000" w:rsidP="00000000" w:rsidRDefault="00000000" w:rsidRPr="00000000" w14:paraId="000000D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Native Speaker</w:t>
      </w:r>
    </w:p>
    <w:p w:rsidR="00000000" w:rsidDel="00000000" w:rsidP="00000000" w:rsidRDefault="00000000" w:rsidRPr="00000000" w14:paraId="000000D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Fluent</w:t>
      </w:r>
    </w:p>
    <w:p w:rsidR="00000000" w:rsidDel="00000000" w:rsidP="00000000" w:rsidRDefault="00000000" w:rsidRPr="00000000" w14:paraId="000000D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Advanced</w:t>
      </w:r>
    </w:p>
    <w:p w:rsidR="00000000" w:rsidDel="00000000" w:rsidP="00000000" w:rsidRDefault="00000000" w:rsidRPr="00000000" w14:paraId="000000D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Intermediate</w:t>
      </w:r>
    </w:p>
    <w:p w:rsidR="00000000" w:rsidDel="00000000" w:rsidP="00000000" w:rsidRDefault="00000000" w:rsidRPr="00000000" w14:paraId="000000D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Basic</w:t>
      </w:r>
    </w:p>
    <w:p w:rsidR="00000000" w:rsidDel="00000000" w:rsidP="00000000" w:rsidRDefault="00000000" w:rsidRPr="00000000" w14:paraId="000000D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28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Beginner</w:t>
      </w:r>
    </w:p>
    <w:p w:rsidR="00000000" w:rsidDel="00000000" w:rsidP="00000000" w:rsidRDefault="00000000" w:rsidRPr="00000000" w14:paraId="000000DF">
      <w:pPr>
        <w:spacing w:after="280" w:lineRule="auto"/>
        <w:rPr>
          <w:sz w:val="24"/>
          <w:szCs w:val="24"/>
        </w:rPr>
      </w:pPr>
      <w:r w:rsidDel="00000000" w:rsidR="00000000" w:rsidRPr="00000000">
        <w:rPr>
          <w:rtl w:val="0"/>
        </w:rPr>
      </w:r>
    </w:p>
    <w:p w:rsidR="00000000" w:rsidDel="00000000" w:rsidP="00000000" w:rsidRDefault="00000000" w:rsidRPr="00000000" w14:paraId="000000E0">
      <w:pPr>
        <w:spacing w:after="280" w:lineRule="auto"/>
        <w:rPr>
          <w:sz w:val="24"/>
          <w:szCs w:val="24"/>
        </w:rPr>
      </w:pPr>
      <w:r w:rsidDel="00000000" w:rsidR="00000000" w:rsidRPr="00000000">
        <w:rPr>
          <w:sz w:val="24"/>
          <w:szCs w:val="24"/>
          <w:rtl w:val="0"/>
        </w:rPr>
        <w:t xml:space="preserve">In what country were you and your parents born?</w:t>
      </w:r>
    </w:p>
    <w:p w:rsidR="00000000" w:rsidDel="00000000" w:rsidP="00000000" w:rsidRDefault="00000000" w:rsidRPr="00000000" w14:paraId="000000E1">
      <w:pPr>
        <w:spacing w:after="280" w:lineRule="auto"/>
        <w:rPr>
          <w:sz w:val="24"/>
          <w:szCs w:val="24"/>
        </w:rPr>
      </w:pPr>
      <w:r w:rsidDel="00000000" w:rsidR="00000000" w:rsidRPr="00000000">
        <w:rPr>
          <w:sz w:val="24"/>
          <w:szCs w:val="24"/>
          <w:rtl w:val="0"/>
        </w:rPr>
        <w:t xml:space="preserve">(Please select one response in each column.)</w:t>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rHeight w:val="300" w:hRule="atLeast"/>
          <w:tblHeader w:val="0"/>
        </w:trPr>
        <w:tc>
          <w:tcPr/>
          <w:p w:rsidR="00000000" w:rsidDel="00000000" w:rsidP="00000000" w:rsidRDefault="00000000" w:rsidRPr="00000000" w14:paraId="000000E2">
            <w:pPr>
              <w:rPr>
                <w:sz w:val="24"/>
                <w:szCs w:val="24"/>
              </w:rPr>
            </w:pPr>
            <w:r w:rsidDel="00000000" w:rsidR="00000000" w:rsidRPr="00000000">
              <w:rPr>
                <w:rtl w:val="0"/>
              </w:rPr>
            </w:r>
          </w:p>
        </w:tc>
        <w:tc>
          <w:tcPr/>
          <w:p w:rsidR="00000000" w:rsidDel="00000000" w:rsidP="00000000" w:rsidRDefault="00000000" w:rsidRPr="00000000" w14:paraId="000000E3">
            <w:pPr>
              <w:rPr>
                <w:sz w:val="24"/>
                <w:szCs w:val="24"/>
              </w:rPr>
            </w:pPr>
            <w:r w:rsidDel="00000000" w:rsidR="00000000" w:rsidRPr="00000000">
              <w:rPr>
                <w:sz w:val="24"/>
                <w:szCs w:val="24"/>
                <w:rtl w:val="0"/>
              </w:rPr>
              <w:t xml:space="preserve">You</w:t>
            </w:r>
          </w:p>
        </w:tc>
        <w:tc>
          <w:tcPr/>
          <w:p w:rsidR="00000000" w:rsidDel="00000000" w:rsidP="00000000" w:rsidRDefault="00000000" w:rsidRPr="00000000" w14:paraId="000000E4">
            <w:pPr>
              <w:rPr>
                <w:sz w:val="24"/>
                <w:szCs w:val="24"/>
              </w:rPr>
            </w:pPr>
            <w:r w:rsidDel="00000000" w:rsidR="00000000" w:rsidRPr="00000000">
              <w:rPr>
                <w:sz w:val="24"/>
                <w:szCs w:val="24"/>
                <w:rtl w:val="0"/>
              </w:rPr>
              <w:t xml:space="preserve">Mother</w:t>
            </w:r>
          </w:p>
        </w:tc>
        <w:tc>
          <w:tcPr/>
          <w:p w:rsidR="00000000" w:rsidDel="00000000" w:rsidP="00000000" w:rsidRDefault="00000000" w:rsidRPr="00000000" w14:paraId="000000E5">
            <w:pPr>
              <w:rPr>
                <w:sz w:val="24"/>
                <w:szCs w:val="24"/>
              </w:rPr>
            </w:pPr>
            <w:r w:rsidDel="00000000" w:rsidR="00000000" w:rsidRPr="00000000">
              <w:rPr>
                <w:sz w:val="24"/>
                <w:szCs w:val="24"/>
                <w:rtl w:val="0"/>
              </w:rPr>
              <w:t xml:space="preserve">Father</w:t>
            </w:r>
          </w:p>
        </w:tc>
      </w:tr>
      <w:tr>
        <w:trPr>
          <w:cantSplit w:val="0"/>
          <w:trHeight w:val="300" w:hRule="atLeast"/>
          <w:tblHeader w:val="0"/>
        </w:trPr>
        <w:tc>
          <w:tcPr/>
          <w:p w:rsidR="00000000" w:rsidDel="00000000" w:rsidP="00000000" w:rsidRDefault="00000000" w:rsidRPr="00000000" w14:paraId="000000E6">
            <w:pPr>
              <w:rPr>
                <w:sz w:val="24"/>
                <w:szCs w:val="24"/>
              </w:rPr>
            </w:pPr>
            <w:r w:rsidDel="00000000" w:rsidR="00000000" w:rsidRPr="00000000">
              <w:rPr>
                <w:sz w:val="24"/>
                <w:szCs w:val="24"/>
                <w:rtl w:val="0"/>
              </w:rPr>
              <w:t xml:space="preserve">United States*</w:t>
            </w:r>
          </w:p>
        </w:tc>
        <w:tc>
          <w:tcPr/>
          <w:p w:rsidR="00000000" w:rsidDel="00000000" w:rsidP="00000000" w:rsidRDefault="00000000" w:rsidRPr="00000000" w14:paraId="000000E7">
            <w:pPr>
              <w:rPr>
                <w:sz w:val="24"/>
                <w:szCs w:val="24"/>
              </w:rPr>
            </w:pPr>
            <w:r w:rsidDel="00000000" w:rsidR="00000000" w:rsidRPr="00000000">
              <w:rPr>
                <w:rtl w:val="0"/>
              </w:rPr>
            </w:r>
          </w:p>
        </w:tc>
        <w:tc>
          <w:tcPr/>
          <w:p w:rsidR="00000000" w:rsidDel="00000000" w:rsidP="00000000" w:rsidRDefault="00000000" w:rsidRPr="00000000" w14:paraId="000000E8">
            <w:pPr>
              <w:rPr>
                <w:sz w:val="24"/>
                <w:szCs w:val="24"/>
              </w:rPr>
            </w:pPr>
            <w:r w:rsidDel="00000000" w:rsidR="00000000" w:rsidRPr="00000000">
              <w:rPr>
                <w:rtl w:val="0"/>
              </w:rPr>
            </w:r>
          </w:p>
        </w:tc>
        <w:tc>
          <w:tcPr/>
          <w:p w:rsidR="00000000" w:rsidDel="00000000" w:rsidP="00000000" w:rsidRDefault="00000000" w:rsidRPr="00000000" w14:paraId="000000E9">
            <w:pPr>
              <w:rPr>
                <w:sz w:val="24"/>
                <w:szCs w:val="24"/>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EA">
            <w:pPr>
              <w:rPr>
                <w:sz w:val="24"/>
                <w:szCs w:val="24"/>
              </w:rPr>
            </w:pPr>
            <w:r w:rsidDel="00000000" w:rsidR="00000000" w:rsidRPr="00000000">
              <w:rPr>
                <w:sz w:val="24"/>
                <w:szCs w:val="24"/>
                <w:rtl w:val="0"/>
              </w:rPr>
              <w:t xml:space="preserve">Other country</w:t>
            </w:r>
          </w:p>
        </w:tc>
        <w:tc>
          <w:tcPr/>
          <w:p w:rsidR="00000000" w:rsidDel="00000000" w:rsidP="00000000" w:rsidRDefault="00000000" w:rsidRPr="00000000" w14:paraId="000000EB">
            <w:pPr>
              <w:rPr>
                <w:sz w:val="24"/>
                <w:szCs w:val="24"/>
              </w:rPr>
            </w:pPr>
            <w:r w:rsidDel="00000000" w:rsidR="00000000" w:rsidRPr="00000000">
              <w:rPr>
                <w:rtl w:val="0"/>
              </w:rPr>
            </w:r>
          </w:p>
        </w:tc>
        <w:tc>
          <w:tcPr/>
          <w:p w:rsidR="00000000" w:rsidDel="00000000" w:rsidP="00000000" w:rsidRDefault="00000000" w:rsidRPr="00000000" w14:paraId="000000EC">
            <w:pPr>
              <w:rPr>
                <w:sz w:val="24"/>
                <w:szCs w:val="24"/>
              </w:rPr>
            </w:pPr>
            <w:r w:rsidDel="00000000" w:rsidR="00000000" w:rsidRPr="00000000">
              <w:rPr>
                <w:rtl w:val="0"/>
              </w:rPr>
            </w:r>
          </w:p>
        </w:tc>
        <w:tc>
          <w:tcPr/>
          <w:p w:rsidR="00000000" w:rsidDel="00000000" w:rsidP="00000000" w:rsidRDefault="00000000" w:rsidRPr="00000000" w14:paraId="000000ED">
            <w:pPr>
              <w:rPr>
                <w:sz w:val="24"/>
                <w:szCs w:val="24"/>
              </w:rPr>
            </w:pPr>
            <w:r w:rsidDel="00000000" w:rsidR="00000000" w:rsidRPr="00000000">
              <w:rPr>
                <w:rtl w:val="0"/>
              </w:rPr>
            </w:r>
          </w:p>
        </w:tc>
      </w:tr>
    </w:tbl>
    <w:p w:rsidR="00000000" w:rsidDel="00000000" w:rsidP="00000000" w:rsidRDefault="00000000" w:rsidRPr="00000000" w14:paraId="000000EE">
      <w:pPr>
        <w:spacing w:after="280" w:lineRule="auto"/>
        <w:rPr>
          <w:sz w:val="24"/>
          <w:szCs w:val="24"/>
        </w:rPr>
      </w:pPr>
      <w:r w:rsidDel="00000000" w:rsidR="00000000" w:rsidRPr="00000000">
        <w:rPr>
          <w:rtl w:val="0"/>
        </w:rPr>
      </w:r>
    </w:p>
    <w:p w:rsidR="00000000" w:rsidDel="00000000" w:rsidP="00000000" w:rsidRDefault="00000000" w:rsidRPr="00000000" w14:paraId="000000EF">
      <w:pPr>
        <w:spacing w:after="280" w:lineRule="auto"/>
        <w:rPr>
          <w:sz w:val="24"/>
          <w:szCs w:val="24"/>
        </w:rPr>
      </w:pPr>
      <w:r w:rsidDel="00000000" w:rsidR="00000000" w:rsidRPr="00000000">
        <w:rPr>
          <w:sz w:val="24"/>
          <w:szCs w:val="24"/>
          <w:rtl w:val="0"/>
        </w:rPr>
        <w:t xml:space="preserve">If you were </w:t>
      </w:r>
      <w:r w:rsidDel="00000000" w:rsidR="00000000" w:rsidRPr="00000000">
        <w:rPr>
          <w:b w:val="1"/>
          <w:sz w:val="24"/>
          <w:szCs w:val="24"/>
          <w:rtl w:val="0"/>
        </w:rPr>
        <w:t xml:space="preserve">not </w:t>
      </w:r>
      <w:r w:rsidDel="00000000" w:rsidR="00000000" w:rsidRPr="00000000">
        <w:rPr>
          <w:sz w:val="24"/>
          <w:szCs w:val="24"/>
          <w:rtl w:val="0"/>
        </w:rPr>
        <w:t xml:space="preserve">born in the United States, how old were you when you arrived in the United States?</w:t>
      </w:r>
    </w:p>
    <w:p w:rsidR="00000000" w:rsidDel="00000000" w:rsidP="00000000" w:rsidRDefault="00000000" w:rsidRPr="00000000" w14:paraId="000000F0">
      <w:pPr>
        <w:spacing w:after="280" w:lineRule="auto"/>
        <w:rPr>
          <w:sz w:val="24"/>
          <w:szCs w:val="24"/>
        </w:rPr>
      </w:pPr>
      <w:r w:rsidDel="00000000" w:rsidR="00000000" w:rsidRPr="00000000">
        <w:rPr>
          <w:sz w:val="24"/>
          <w:szCs w:val="24"/>
          <w:rtl w:val="0"/>
        </w:rPr>
        <w:t xml:space="preserve">(Please select from the drop-down menu to answer the question. If you were less than 12 months old, please select age “0-1” (age zero to one).</w:t>
      </w:r>
    </w:p>
    <w:p w:rsidR="00000000" w:rsidDel="00000000" w:rsidP="00000000" w:rsidRDefault="00000000" w:rsidRPr="00000000" w14:paraId="000000F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0-23 months</w:t>
      </w:r>
    </w:p>
    <w:p w:rsidR="00000000" w:rsidDel="00000000" w:rsidP="00000000" w:rsidRDefault="00000000" w:rsidRPr="00000000" w14:paraId="000000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years</w:t>
      </w:r>
    </w:p>
    <w:p w:rsidR="00000000" w:rsidDel="00000000" w:rsidP="00000000" w:rsidRDefault="00000000" w:rsidRPr="00000000" w14:paraId="000000F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6-10 years</w:t>
      </w:r>
    </w:p>
    <w:p w:rsidR="00000000" w:rsidDel="00000000" w:rsidP="00000000" w:rsidRDefault="00000000" w:rsidRPr="00000000" w14:paraId="000000F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11-17 years</w:t>
      </w:r>
    </w:p>
    <w:p w:rsidR="00000000" w:rsidDel="00000000" w:rsidP="00000000" w:rsidRDefault="00000000" w:rsidRPr="00000000" w14:paraId="000000F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8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&gt;18 years</w:t>
      </w:r>
    </w:p>
    <w:p w:rsidR="00000000" w:rsidDel="00000000" w:rsidP="00000000" w:rsidRDefault="00000000" w:rsidRPr="00000000" w14:paraId="000000F6">
      <w:pPr>
        <w:spacing w:after="280" w:lineRule="auto"/>
        <w:rPr>
          <w:sz w:val="24"/>
          <w:szCs w:val="24"/>
        </w:rPr>
      </w:pPr>
      <w:r w:rsidDel="00000000" w:rsidR="00000000" w:rsidRPr="00000000">
        <w:rPr>
          <w:rtl w:val="0"/>
        </w:rPr>
      </w:r>
    </w:p>
    <w:p w:rsidR="00000000" w:rsidDel="00000000" w:rsidP="00000000" w:rsidRDefault="00000000" w:rsidRPr="00000000" w14:paraId="000000F7">
      <w:pPr>
        <w:spacing w:after="280" w:lineRule="auto"/>
        <w:rPr>
          <w:sz w:val="24"/>
          <w:szCs w:val="24"/>
        </w:rPr>
      </w:pPr>
      <w:r w:rsidDel="00000000" w:rsidR="00000000" w:rsidRPr="00000000">
        <w:rPr>
          <w:sz w:val="24"/>
          <w:szCs w:val="24"/>
          <w:rtl w:val="0"/>
        </w:rPr>
        <w:t xml:space="preserve">What language did you speak or was spoken at home most of the time when growing up?</w:t>
      </w:r>
    </w:p>
    <w:p w:rsidR="00000000" w:rsidDel="00000000" w:rsidP="00000000" w:rsidRDefault="00000000" w:rsidRPr="00000000" w14:paraId="000000F8">
      <w:pPr>
        <w:spacing w:after="280" w:lineRule="auto"/>
        <w:rPr>
          <w:sz w:val="24"/>
          <w:szCs w:val="24"/>
        </w:rPr>
      </w:pPr>
      <w:r w:rsidDel="00000000" w:rsidR="00000000" w:rsidRPr="00000000">
        <w:rPr>
          <w:sz w:val="24"/>
          <w:szCs w:val="24"/>
          <w:rtl w:val="0"/>
        </w:rPr>
        <w:t xml:space="preserve">(Please select one response.)</w:t>
      </w:r>
    </w:p>
    <w:p w:rsidR="00000000" w:rsidDel="00000000" w:rsidP="00000000" w:rsidRDefault="00000000" w:rsidRPr="00000000" w14:paraId="000000F9">
      <w:pPr>
        <w:spacing w:after="280" w:lineRule="auto"/>
        <w:rPr>
          <w:sz w:val="24"/>
          <w:szCs w:val="24"/>
        </w:rPr>
      </w:pPr>
      <w:r w:rsidDel="00000000" w:rsidR="00000000" w:rsidRPr="00000000">
        <w:rPr>
          <w:sz w:val="24"/>
          <w:szCs w:val="24"/>
          <w:rtl w:val="0"/>
        </w:rPr>
        <w:t xml:space="preserve">English</w:t>
      </w:r>
    </w:p>
    <w:p w:rsidR="00000000" w:rsidDel="00000000" w:rsidP="00000000" w:rsidRDefault="00000000" w:rsidRPr="00000000" w14:paraId="000000FA">
      <w:pPr>
        <w:spacing w:after="280" w:lineRule="auto"/>
        <w:rPr>
          <w:sz w:val="24"/>
          <w:szCs w:val="24"/>
        </w:rPr>
      </w:pPr>
      <w:r w:rsidDel="00000000" w:rsidR="00000000" w:rsidRPr="00000000">
        <w:rPr>
          <w:sz w:val="24"/>
          <w:szCs w:val="24"/>
          <w:rtl w:val="0"/>
        </w:rPr>
        <w:t xml:space="preserve">Spanish</w:t>
      </w:r>
    </w:p>
    <w:p w:rsidR="00000000" w:rsidDel="00000000" w:rsidP="00000000" w:rsidRDefault="00000000" w:rsidRPr="00000000" w14:paraId="000000FB">
      <w:pPr>
        <w:spacing w:after="280" w:lineRule="auto"/>
        <w:rPr>
          <w:sz w:val="24"/>
          <w:szCs w:val="24"/>
        </w:rPr>
      </w:pPr>
      <w:r w:rsidDel="00000000" w:rsidR="00000000" w:rsidRPr="00000000">
        <w:rPr>
          <w:sz w:val="24"/>
          <w:szCs w:val="24"/>
          <w:rtl w:val="0"/>
        </w:rPr>
        <w:t xml:space="preserve">Other language</w:t>
      </w:r>
    </w:p>
    <w:p w:rsidR="00000000" w:rsidDel="00000000" w:rsidP="00000000" w:rsidRDefault="00000000" w:rsidRPr="00000000" w14:paraId="000000FC">
      <w:pPr>
        <w:rPr>
          <w:color w:val="33333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0"/>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9"/>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upp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3">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6">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 w:customStyle="1">
    <w:name w:val="para"/>
    <w:basedOn w:val="Normal"/>
    <w:rsid w:val="000C3D24"/>
    <w:pPr>
      <w:spacing w:after="100" w:afterAutospacing="1" w:before="100" w:beforeAutospacing="1" w:line="240" w:lineRule="auto"/>
    </w:pPr>
    <w:rPr>
      <w:rFonts w:ascii="Times New Roman" w:cs="Times New Roman" w:eastAsia="Times New Roman" w:hAnsi="Times New Roman"/>
      <w:sz w:val="24"/>
      <w:szCs w:val="24"/>
    </w:rPr>
  </w:style>
  <w:style w:type="character" w:styleId="answer-group" w:customStyle="1">
    <w:name w:val="answer-group"/>
    <w:basedOn w:val="DefaultParagraphFont"/>
    <w:rsid w:val="000C3D24"/>
  </w:style>
  <w:style w:type="character" w:styleId="Hyperlink">
    <w:name w:val="Hyperlink"/>
    <w:basedOn w:val="DefaultParagraphFont"/>
    <w:uiPriority w:val="99"/>
    <w:unhideWhenUsed w:val="1"/>
    <w:rsid w:val="000C3D24"/>
    <w:rPr>
      <w:color w:val="0000ff"/>
      <w:u w:val="single"/>
    </w:rPr>
  </w:style>
  <w:style w:type="paragraph" w:styleId="z-TopofForm">
    <w:name w:val="HTML Top of Form"/>
    <w:basedOn w:val="Normal"/>
    <w:next w:val="Normal"/>
    <w:link w:val="z-TopofFormChar"/>
    <w:hidden w:val="1"/>
    <w:uiPriority w:val="99"/>
    <w:semiHidden w:val="1"/>
    <w:unhideWhenUsed w:val="1"/>
    <w:rsid w:val="000C3D24"/>
    <w:pPr>
      <w:pBdr>
        <w:bottom w:color="auto" w:space="1" w:sz="6" w:val="single"/>
      </w:pBdr>
      <w:spacing w:after="0"/>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0C3D24"/>
    <w:rPr>
      <w:rFonts w:ascii="Arial" w:cs="Arial" w:hAnsi="Arial"/>
      <w:vanish w:val="1"/>
      <w:sz w:val="16"/>
      <w:szCs w:val="16"/>
    </w:rPr>
  </w:style>
  <w:style w:type="paragraph" w:styleId="z-BottomofForm">
    <w:name w:val="HTML Bottom of Form"/>
    <w:basedOn w:val="Normal"/>
    <w:next w:val="Normal"/>
    <w:link w:val="z-BottomofFormChar"/>
    <w:hidden w:val="1"/>
    <w:uiPriority w:val="99"/>
    <w:semiHidden w:val="1"/>
    <w:unhideWhenUsed w:val="1"/>
    <w:rsid w:val="000C3D24"/>
    <w:pPr>
      <w:pBdr>
        <w:top w:color="auto" w:space="1" w:sz="6" w:val="single"/>
      </w:pBdr>
      <w:spacing w:after="0"/>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0C3D24"/>
    <w:rPr>
      <w:rFonts w:ascii="Arial" w:cs="Arial" w:hAnsi="Arial"/>
      <w:vanish w:val="1"/>
      <w:sz w:val="16"/>
      <w:szCs w:val="16"/>
    </w:rPr>
  </w:style>
  <w:style w:type="character" w:styleId="CommentReference">
    <w:name w:val="annotation reference"/>
    <w:basedOn w:val="DefaultParagraphFont"/>
    <w:uiPriority w:val="99"/>
    <w:semiHidden w:val="1"/>
    <w:unhideWhenUsed w:val="1"/>
    <w:rsid w:val="00B425FC"/>
    <w:rPr>
      <w:sz w:val="16"/>
      <w:szCs w:val="16"/>
    </w:rPr>
  </w:style>
  <w:style w:type="paragraph" w:styleId="CommentText">
    <w:name w:val="annotation text"/>
    <w:basedOn w:val="Normal"/>
    <w:link w:val="CommentTextChar"/>
    <w:uiPriority w:val="99"/>
    <w:unhideWhenUsed w:val="1"/>
    <w:rsid w:val="00B425FC"/>
    <w:pPr>
      <w:spacing w:line="240" w:lineRule="auto"/>
    </w:pPr>
    <w:rPr>
      <w:sz w:val="20"/>
      <w:szCs w:val="20"/>
    </w:rPr>
  </w:style>
  <w:style w:type="character" w:styleId="CommentTextChar" w:customStyle="1">
    <w:name w:val="Comment Text Char"/>
    <w:basedOn w:val="DefaultParagraphFont"/>
    <w:link w:val="CommentText"/>
    <w:uiPriority w:val="99"/>
    <w:rsid w:val="00B425FC"/>
    <w:rPr>
      <w:sz w:val="20"/>
      <w:szCs w:val="20"/>
    </w:rPr>
  </w:style>
  <w:style w:type="paragraph" w:styleId="CommentSubject">
    <w:name w:val="annotation subject"/>
    <w:basedOn w:val="CommentText"/>
    <w:next w:val="CommentText"/>
    <w:link w:val="CommentSubjectChar"/>
    <w:uiPriority w:val="99"/>
    <w:semiHidden w:val="1"/>
    <w:unhideWhenUsed w:val="1"/>
    <w:rsid w:val="00B425FC"/>
    <w:rPr>
      <w:b w:val="1"/>
      <w:bCs w:val="1"/>
    </w:rPr>
  </w:style>
  <w:style w:type="character" w:styleId="CommentSubjectChar" w:customStyle="1">
    <w:name w:val="Comment Subject Char"/>
    <w:basedOn w:val="CommentTextChar"/>
    <w:link w:val="CommentSubject"/>
    <w:uiPriority w:val="99"/>
    <w:semiHidden w:val="1"/>
    <w:rsid w:val="00B425FC"/>
    <w:rPr>
      <w:b w:val="1"/>
      <w:bCs w:val="1"/>
      <w:sz w:val="20"/>
      <w:szCs w:val="20"/>
    </w:rPr>
  </w:style>
  <w:style w:type="paragraph" w:styleId="BalloonText">
    <w:name w:val="Balloon Text"/>
    <w:basedOn w:val="Normal"/>
    <w:link w:val="BalloonTextChar"/>
    <w:uiPriority w:val="99"/>
    <w:semiHidden w:val="1"/>
    <w:unhideWhenUsed w:val="1"/>
    <w:rsid w:val="00B425F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425FC"/>
    <w:rPr>
      <w:rFonts w:ascii="Segoe UI" w:cs="Segoe UI" w:hAnsi="Segoe UI"/>
      <w:sz w:val="18"/>
      <w:szCs w:val="18"/>
    </w:rPr>
  </w:style>
  <w:style w:type="paragraph" w:styleId="ListParagraph">
    <w:name w:val="List Paragraph"/>
    <w:basedOn w:val="Normal"/>
    <w:uiPriority w:val="34"/>
    <w:qFormat w:val="1"/>
    <w:rsid w:val="00714D8D"/>
    <w:pPr>
      <w:ind w:left="720"/>
      <w:contextualSpacing w:val="1"/>
    </w:pPr>
  </w:style>
  <w:style w:type="character" w:styleId="UnresolvedMention">
    <w:name w:val="Unresolved Mention"/>
    <w:basedOn w:val="DefaultParagraphFont"/>
    <w:uiPriority w:val="99"/>
    <w:semiHidden w:val="1"/>
    <w:unhideWhenUsed w:val="1"/>
    <w:rsid w:val="00AF54EA"/>
    <w:rPr>
      <w:color w:val="605e5c"/>
      <w:shd w:color="auto" w:fill="e1dfdd" w:val="clear"/>
    </w:rPr>
  </w:style>
  <w:style w:type="paragraph" w:styleId="Revision">
    <w:name w:val="Revision"/>
    <w:hidden w:val="1"/>
    <w:uiPriority w:val="99"/>
    <w:semiHidden w:val="1"/>
    <w:rsid w:val="001D7A08"/>
    <w:pPr>
      <w:spacing w:after="0" w:line="240" w:lineRule="auto"/>
    </w:pPr>
  </w:style>
  <w:style w:type="table" w:styleId="TableGrid">
    <w:name w:val="Table Grid"/>
    <w:basedOn w:val="TableNormal"/>
    <w:uiPriority w:val="39"/>
    <w:rsid w:val="00982D2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CB2B7A"/>
    <w:pPr>
      <w:spacing w:after="100" w:afterAutospacing="1" w:before="100" w:beforeAutospacing="1" w:line="240" w:lineRule="auto"/>
    </w:pPr>
    <w:rPr>
      <w:rFonts w:ascii="Times New Roman" w:cs="Times New Roman" w:hAnsi="Times New Roman" w:eastAsiaTheme="minorEastAsia"/>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KXVdLoTEJXMUbWzQlXkOzVaLHg==">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2023-11-14T23:53:00Z</dcterms:created>
  <dc:creator>Jonathan Kibble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0x010100EF55918AC00D2C4D9805894ECD694D99</vt:lpwstr>
  </property>
</Properties>
</file>